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8757E" w14:textId="77777777" w:rsidR="001C1E50" w:rsidRPr="001C1E50" w:rsidRDefault="001C1E50" w:rsidP="001C1E50">
      <w:pPr>
        <w:spacing w:after="0" w:line="240" w:lineRule="auto"/>
        <w:rPr>
          <w:rFonts w:ascii="Times New Roman" w:eastAsia="Times New Roman" w:hAnsi="Times New Roman" w:cs="Times New Roman"/>
          <w:kern w:val="0"/>
          <w:sz w:val="24"/>
          <w:szCs w:val="24"/>
          <w14:ligatures w14:val="none"/>
        </w:rPr>
      </w:pPr>
      <w:r w:rsidRPr="001C1E50">
        <w:rPr>
          <w:rFonts w:ascii="Times New Roman" w:eastAsia="Times New Roman" w:hAnsi="Times New Roman" w:cs="Times New Roman"/>
          <w:color w:val="000000"/>
          <w:kern w:val="0"/>
          <w:sz w:val="24"/>
          <w:szCs w:val="24"/>
          <w14:ligatures w14:val="none"/>
        </w:rPr>
        <w:t xml:space="preserve">Studying Low-Energy Symmetry Properties of 1D </w:t>
      </w:r>
      <w:proofErr w:type="spellStart"/>
      <w:r w:rsidRPr="001C1E50">
        <w:rPr>
          <w:rFonts w:ascii="Times New Roman" w:eastAsia="Times New Roman" w:hAnsi="Times New Roman" w:cs="Times New Roman"/>
          <w:color w:val="000000"/>
          <w:kern w:val="0"/>
          <w:sz w:val="24"/>
          <w:szCs w:val="24"/>
          <w14:ligatures w14:val="none"/>
        </w:rPr>
        <w:t>Cuprates</w:t>
      </w:r>
      <w:proofErr w:type="spellEnd"/>
      <w:r w:rsidRPr="001C1E50">
        <w:rPr>
          <w:rFonts w:ascii="Times New Roman" w:eastAsia="Times New Roman" w:hAnsi="Times New Roman" w:cs="Times New Roman"/>
          <w:color w:val="000000"/>
          <w:kern w:val="0"/>
          <w:sz w:val="24"/>
          <w:szCs w:val="24"/>
          <w14:ligatures w14:val="none"/>
        </w:rPr>
        <w:t xml:space="preserve"> with Terahertz Spectroscopy</w:t>
      </w:r>
    </w:p>
    <w:p w14:paraId="682ADBC5" w14:textId="52A592E1" w:rsidR="003F457D" w:rsidRPr="003F457D" w:rsidRDefault="001C1E50" w:rsidP="001C1E50">
      <w:pPr>
        <w:spacing w:after="0" w:line="240" w:lineRule="auto"/>
        <w:rPr>
          <w:rFonts w:ascii="Times New Roman" w:eastAsia="Times New Roman" w:hAnsi="Times New Roman" w:cs="Times New Roman"/>
          <w:color w:val="000000"/>
          <w:kern w:val="0"/>
          <w:sz w:val="24"/>
          <w:szCs w:val="24"/>
          <w14:ligatures w14:val="none"/>
          <w:rPrChange w:id="0" w:author="Kozlowski, Patryk T." w:date="2024-01-14T16:56:00Z">
            <w:rPr>
              <w:rFonts w:ascii="Times New Roman" w:eastAsia="Times New Roman" w:hAnsi="Times New Roman" w:cs="Times New Roman"/>
              <w:kern w:val="0"/>
              <w:sz w:val="24"/>
              <w:szCs w:val="24"/>
              <w14:ligatures w14:val="none"/>
            </w:rPr>
          </w:rPrChange>
        </w:rPr>
      </w:pPr>
      <w:r w:rsidRPr="001C1E50">
        <w:rPr>
          <w:rFonts w:ascii="Times New Roman" w:eastAsia="Times New Roman" w:hAnsi="Times New Roman" w:cs="Times New Roman"/>
          <w:color w:val="000000"/>
          <w:kern w:val="0"/>
          <w:sz w:val="24"/>
          <w:szCs w:val="24"/>
          <w14:ligatures w14:val="none"/>
        </w:rPr>
        <w:t>Eleanor Richard. Yuchen Han. David Hsieh.</w:t>
      </w:r>
    </w:p>
    <w:p w14:paraId="5C9803CE" w14:textId="04E7C94E" w:rsidR="001C1E50" w:rsidRPr="001C1E50" w:rsidRDefault="001C1E50" w:rsidP="001C1E50">
      <w:pPr>
        <w:spacing w:after="0" w:line="240" w:lineRule="auto"/>
        <w:ind w:firstLine="720"/>
        <w:rPr>
          <w:rFonts w:ascii="Times New Roman" w:eastAsia="Times New Roman" w:hAnsi="Times New Roman" w:cs="Times New Roman"/>
          <w:kern w:val="0"/>
          <w:sz w:val="24"/>
          <w:szCs w:val="24"/>
          <w14:ligatures w14:val="none"/>
        </w:rPr>
      </w:pPr>
      <w:r w:rsidRPr="001C1E50">
        <w:rPr>
          <w:rFonts w:ascii="Times New Roman" w:eastAsia="Times New Roman" w:hAnsi="Times New Roman" w:cs="Times New Roman"/>
          <w:color w:val="000000"/>
          <w:kern w:val="0"/>
          <w:sz w:val="24"/>
          <w:szCs w:val="24"/>
          <w:shd w:val="clear" w:color="auto" w:fill="FFFFFF"/>
          <w14:ligatures w14:val="none"/>
        </w:rPr>
        <w:t xml:space="preserve">In the past decade, scientists have discovered that there are exciting properties and phases in materials at very low energies. This discovery has created a new area of study in condensed matter physics. Such low energy dynamics, accessed using ultrafast lasers, could be hiding quantum phenomena that have never been observed experimentally. </w:t>
      </w:r>
      <w:r w:rsidR="003326EF" w:rsidRPr="001C1E50">
        <w:rPr>
          <w:rFonts w:ascii="Times New Roman" w:eastAsia="Times New Roman" w:hAnsi="Times New Roman" w:cs="Times New Roman"/>
          <w:color w:val="000000"/>
          <w:kern w:val="0"/>
          <w:sz w:val="24"/>
          <w:szCs w:val="24"/>
          <w:shd w:val="clear" w:color="auto" w:fill="FFFFFF"/>
          <w14:ligatures w14:val="none"/>
        </w:rPr>
        <w:t>A</w:t>
      </w:r>
      <w:r w:rsidRPr="001C1E50">
        <w:rPr>
          <w:rFonts w:ascii="Times New Roman" w:eastAsia="Times New Roman" w:hAnsi="Times New Roman" w:cs="Times New Roman"/>
          <w:color w:val="000000"/>
          <w:kern w:val="0"/>
          <w:sz w:val="24"/>
          <w:szCs w:val="24"/>
          <w:shd w:val="clear" w:color="auto" w:fill="FFFFFF"/>
          <w14:ligatures w14:val="none"/>
        </w:rPr>
        <w:t xml:space="preserve"> class of materials called </w:t>
      </w:r>
      <w:proofErr w:type="spellStart"/>
      <w:r w:rsidRPr="001C1E50">
        <w:rPr>
          <w:rFonts w:ascii="Times New Roman" w:eastAsia="Times New Roman" w:hAnsi="Times New Roman" w:cs="Times New Roman"/>
          <w:color w:val="000000"/>
          <w:kern w:val="0"/>
          <w:sz w:val="24"/>
          <w:szCs w:val="24"/>
          <w:shd w:val="clear" w:color="auto" w:fill="FFFFFF"/>
          <w14:ligatures w14:val="none"/>
        </w:rPr>
        <w:t>cuprates</w:t>
      </w:r>
      <w:proofErr w:type="spellEnd"/>
      <w:r w:rsidRPr="001C1E50">
        <w:rPr>
          <w:rFonts w:ascii="Times New Roman" w:eastAsia="Times New Roman" w:hAnsi="Times New Roman" w:cs="Times New Roman"/>
          <w:color w:val="000000"/>
          <w:kern w:val="0"/>
          <w:sz w:val="24"/>
          <w:szCs w:val="24"/>
          <w:shd w:val="clear" w:color="auto" w:fill="FFFFFF"/>
          <w14:ligatures w14:val="none"/>
        </w:rPr>
        <w:t xml:space="preserve"> has been of </w:t>
      </w:r>
      <w:r w:rsidR="006A0374">
        <w:rPr>
          <w:rFonts w:ascii="Times New Roman" w:eastAsia="Times New Roman" w:hAnsi="Times New Roman" w:cs="Times New Roman"/>
          <w:color w:val="000000"/>
          <w:kern w:val="0"/>
          <w:sz w:val="24"/>
          <w:szCs w:val="24"/>
          <w:shd w:val="clear" w:color="auto" w:fill="FFFFFF"/>
          <w14:ligatures w14:val="none"/>
        </w:rPr>
        <w:t xml:space="preserve">particular </w:t>
      </w:r>
      <w:r w:rsidRPr="001C1E50">
        <w:rPr>
          <w:rFonts w:ascii="Times New Roman" w:eastAsia="Times New Roman" w:hAnsi="Times New Roman" w:cs="Times New Roman"/>
          <w:color w:val="000000"/>
          <w:kern w:val="0"/>
          <w:sz w:val="24"/>
          <w:szCs w:val="24"/>
          <w:shd w:val="clear" w:color="auto" w:fill="FFFFFF"/>
          <w14:ligatures w14:val="none"/>
        </w:rPr>
        <w:t xml:space="preserve">interest in these experiments. </w:t>
      </w:r>
      <w:proofErr w:type="spellStart"/>
      <w:r w:rsidRPr="001C1E50">
        <w:rPr>
          <w:rFonts w:ascii="Times New Roman" w:eastAsia="Times New Roman" w:hAnsi="Times New Roman" w:cs="Times New Roman"/>
          <w:color w:val="000000"/>
          <w:kern w:val="0"/>
          <w:sz w:val="24"/>
          <w:szCs w:val="24"/>
          <w:shd w:val="clear" w:color="auto" w:fill="FFFFFF"/>
          <w14:ligatures w14:val="none"/>
        </w:rPr>
        <w:t>Cuprates</w:t>
      </w:r>
      <w:proofErr w:type="spellEnd"/>
      <w:r w:rsidRPr="001C1E50">
        <w:rPr>
          <w:rFonts w:ascii="Times New Roman" w:eastAsia="Times New Roman" w:hAnsi="Times New Roman" w:cs="Times New Roman"/>
          <w:color w:val="000000"/>
          <w:kern w:val="0"/>
          <w:sz w:val="24"/>
          <w:szCs w:val="24"/>
          <w:shd w:val="clear" w:color="auto" w:fill="FFFFFF"/>
          <w14:ligatures w14:val="none"/>
        </w:rPr>
        <w:t xml:space="preserve"> are known </w:t>
      </w:r>
      <w:r w:rsidRPr="001C1E50">
        <w:rPr>
          <w:rFonts w:ascii="Times New Roman" w:eastAsia="Times New Roman" w:hAnsi="Times New Roman" w:cs="Times New Roman"/>
          <w:color w:val="000000"/>
          <w:kern w:val="0"/>
          <w:sz w:val="24"/>
          <w:szCs w:val="24"/>
          <w14:ligatures w14:val="none"/>
        </w:rPr>
        <w:t xml:space="preserve">for their strongly correlated degrees of freedom, including spin and charge. This correlation yields high-temperature superconductivity and other interesting quantum features. </w:t>
      </w:r>
      <w:r w:rsidRPr="001C1E50">
        <w:rPr>
          <w:rFonts w:ascii="Times New Roman" w:eastAsia="Times New Roman" w:hAnsi="Times New Roman" w:cs="Times New Roman"/>
          <w:color w:val="000000"/>
          <w:kern w:val="0"/>
          <w:sz w:val="24"/>
          <w:szCs w:val="24"/>
          <w:shd w:val="clear" w:color="auto" w:fill="FFFFFF"/>
          <w14:ligatures w14:val="none"/>
        </w:rPr>
        <w:t xml:space="preserve">Some believe that by better understanding </w:t>
      </w:r>
      <w:proofErr w:type="spellStart"/>
      <w:r w:rsidRPr="001C1E50">
        <w:rPr>
          <w:rFonts w:ascii="Times New Roman" w:eastAsia="Times New Roman" w:hAnsi="Times New Roman" w:cs="Times New Roman"/>
          <w:color w:val="000000"/>
          <w:kern w:val="0"/>
          <w:sz w:val="24"/>
          <w:szCs w:val="24"/>
          <w:shd w:val="clear" w:color="auto" w:fill="FFFFFF"/>
          <w14:ligatures w14:val="none"/>
        </w:rPr>
        <w:t>cuprates</w:t>
      </w:r>
      <w:proofErr w:type="spellEnd"/>
      <w:r w:rsidRPr="001C1E50">
        <w:rPr>
          <w:rFonts w:ascii="Times New Roman" w:eastAsia="Times New Roman" w:hAnsi="Times New Roman" w:cs="Times New Roman"/>
          <w:color w:val="000000"/>
          <w:kern w:val="0"/>
          <w:sz w:val="24"/>
          <w:szCs w:val="24"/>
          <w:shd w:val="clear" w:color="auto" w:fill="FFFFFF"/>
          <w14:ligatures w14:val="none"/>
        </w:rPr>
        <w:t>’ quantum properties we may learn more about the origins of high-temperature superconductivity. </w:t>
      </w:r>
    </w:p>
    <w:p w14:paraId="4ED6DBE3" w14:textId="738AB0E6" w:rsidR="001C1E50" w:rsidRPr="001C1E50" w:rsidRDefault="001C1E50" w:rsidP="001C1E50">
      <w:pPr>
        <w:spacing w:after="0" w:line="240" w:lineRule="auto"/>
        <w:ind w:firstLine="720"/>
        <w:rPr>
          <w:rFonts w:ascii="Times New Roman" w:eastAsia="Times New Roman" w:hAnsi="Times New Roman" w:cs="Times New Roman"/>
          <w:kern w:val="0"/>
          <w:sz w:val="24"/>
          <w:szCs w:val="24"/>
          <w14:ligatures w14:val="none"/>
        </w:rPr>
      </w:pPr>
      <w:r w:rsidRPr="001C1E50">
        <w:rPr>
          <w:rFonts w:ascii="Times New Roman" w:eastAsia="Times New Roman" w:hAnsi="Times New Roman" w:cs="Times New Roman"/>
          <w:color w:val="000000"/>
          <w:kern w:val="0"/>
          <w:sz w:val="24"/>
          <w:szCs w:val="24"/>
          <w:shd w:val="clear" w:color="auto" w:fill="FFFFFF"/>
          <w14:ligatures w14:val="none"/>
        </w:rPr>
        <w:t xml:space="preserve">The low energy range in question is referred to as the terahertz (THz) frequency regime and spans from 1 to 200 </w:t>
      </w:r>
      <w:proofErr w:type="spellStart"/>
      <w:r w:rsidRPr="001C1E50">
        <w:rPr>
          <w:rFonts w:ascii="Times New Roman" w:eastAsia="Times New Roman" w:hAnsi="Times New Roman" w:cs="Times New Roman"/>
          <w:color w:val="000000"/>
          <w:kern w:val="0"/>
          <w:sz w:val="24"/>
          <w:szCs w:val="24"/>
          <w:shd w:val="clear" w:color="auto" w:fill="FFFFFF"/>
          <w14:ligatures w14:val="none"/>
        </w:rPr>
        <w:t>meV</w:t>
      </w:r>
      <w:proofErr w:type="spellEnd"/>
      <w:r w:rsidRPr="001C1E50">
        <w:rPr>
          <w:rFonts w:ascii="Times New Roman" w:eastAsia="Times New Roman" w:hAnsi="Times New Roman" w:cs="Times New Roman"/>
          <w:color w:val="000000"/>
          <w:kern w:val="0"/>
          <w:sz w:val="24"/>
          <w:szCs w:val="24"/>
          <w:shd w:val="clear" w:color="auto" w:fill="FFFFFF"/>
          <w14:ligatures w14:val="none"/>
        </w:rPr>
        <w:t>. Studying the THz regime requires the use of a femtosecond (</w:t>
      </w:r>
      <w:r w:rsidR="004E1BD7">
        <w:rPr>
          <w:rFonts w:ascii="Times New Roman" w:eastAsia="Times New Roman" w:hAnsi="Times New Roman" w:cs="Times New Roman"/>
          <w:color w:val="000000"/>
          <w:kern w:val="0"/>
          <w:sz w:val="24"/>
          <w:szCs w:val="24"/>
          <w:shd w:val="clear" w:color="auto" w:fill="FFFFFF"/>
          <w14:ligatures w14:val="none"/>
        </w:rPr>
        <w:t>10⁻</w:t>
      </w:r>
      <w:r w:rsidR="00D12CD7">
        <w:rPr>
          <w:rFonts w:ascii="Times New Roman" w:eastAsia="Times New Roman" w:hAnsi="Times New Roman" w:cs="Times New Roman"/>
          <w:color w:val="000000"/>
          <w:kern w:val="0"/>
          <w:sz w:val="24"/>
          <w:szCs w:val="24"/>
          <w:shd w:val="clear" w:color="auto" w:fill="FFFFFF"/>
          <w14:ligatures w14:val="none"/>
        </w:rPr>
        <w:t xml:space="preserve">¹² </w:t>
      </w:r>
      <w:r w:rsidRPr="001C1E50">
        <w:rPr>
          <w:rFonts w:ascii="Times New Roman" w:eastAsia="Times New Roman" w:hAnsi="Times New Roman" w:cs="Times New Roman"/>
          <w:color w:val="000000"/>
          <w:kern w:val="0"/>
          <w:sz w:val="24"/>
          <w:szCs w:val="24"/>
          <w:shd w:val="clear" w:color="auto" w:fill="FFFFFF"/>
          <w14:ligatures w14:val="none"/>
        </w:rPr>
        <w:t xml:space="preserve">s) laser in a technique known as time-resolved time-domain THz spectroscopy. The laser sends pulses of 35 fs in width every millisecond. This mechanism allows us to first photo-excite, or pump, the system with a pulse and then probe the system with another pulse at various time delays to measure how the material changes due to the </w:t>
      </w:r>
      <w:r w:rsidR="000052E4">
        <w:rPr>
          <w:rFonts w:ascii="Times New Roman" w:eastAsia="Times New Roman" w:hAnsi="Times New Roman" w:cs="Times New Roman"/>
          <w:color w:val="000000"/>
          <w:kern w:val="0"/>
          <w:sz w:val="24"/>
          <w:szCs w:val="24"/>
          <w:shd w:val="clear" w:color="auto" w:fill="FFFFFF"/>
          <w14:ligatures w14:val="none"/>
        </w:rPr>
        <w:t xml:space="preserve">electron </w:t>
      </w:r>
      <w:r w:rsidRPr="001C1E50">
        <w:rPr>
          <w:rFonts w:ascii="Times New Roman" w:eastAsia="Times New Roman" w:hAnsi="Times New Roman" w:cs="Times New Roman"/>
          <w:color w:val="000000"/>
          <w:kern w:val="0"/>
          <w:sz w:val="24"/>
          <w:szCs w:val="24"/>
          <w:shd w:val="clear" w:color="auto" w:fill="FFFFFF"/>
          <w14:ligatures w14:val="none"/>
        </w:rPr>
        <w:t>doping from the pump pulse [2].</w:t>
      </w:r>
      <w:r w:rsidRPr="001C1E50">
        <w:rPr>
          <w:rFonts w:ascii="Times New Roman" w:eastAsia="Times New Roman" w:hAnsi="Times New Roman" w:cs="Times New Roman"/>
          <w:b/>
          <w:bCs/>
          <w:color w:val="000000"/>
          <w:kern w:val="0"/>
          <w:sz w:val="24"/>
          <w:szCs w:val="24"/>
          <w:shd w:val="clear" w:color="auto" w:fill="FFFFFF"/>
          <w14:ligatures w14:val="none"/>
        </w:rPr>
        <w:t> </w:t>
      </w:r>
    </w:p>
    <w:p w14:paraId="23BE7C71" w14:textId="51365B86" w:rsidR="001C1E50" w:rsidRPr="001C1E50" w:rsidRDefault="001C1E50" w:rsidP="001C1E50">
      <w:pPr>
        <w:spacing w:after="0" w:line="240" w:lineRule="auto"/>
        <w:ind w:firstLine="720"/>
        <w:rPr>
          <w:rFonts w:ascii="Times New Roman" w:eastAsia="Times New Roman" w:hAnsi="Times New Roman" w:cs="Times New Roman"/>
          <w:kern w:val="0"/>
          <w:sz w:val="24"/>
          <w:szCs w:val="24"/>
          <w14:ligatures w14:val="none"/>
        </w:rPr>
      </w:pPr>
      <w:r w:rsidRPr="001C1E50">
        <w:rPr>
          <w:rFonts w:ascii="Times New Roman" w:eastAsia="Times New Roman" w:hAnsi="Times New Roman" w:cs="Times New Roman"/>
          <w:color w:val="000000"/>
          <w:kern w:val="0"/>
          <w:sz w:val="24"/>
          <w:szCs w:val="24"/>
          <w:shd w:val="clear" w:color="auto" w:fill="FFFFFF"/>
          <w14:ligatures w14:val="none"/>
        </w:rPr>
        <w:t xml:space="preserve">The Hsieh lab used THz spectroscopy to study </w:t>
      </w:r>
      <w:r w:rsidRPr="001C1E50">
        <w:rPr>
          <w:rFonts w:ascii="Times New Roman" w:eastAsia="Times New Roman" w:hAnsi="Times New Roman" w:cs="Times New Roman"/>
          <w:color w:val="000000"/>
          <w:kern w:val="0"/>
          <w:sz w:val="24"/>
          <w:szCs w:val="24"/>
          <w14:ligatures w14:val="none"/>
        </w:rPr>
        <w:t xml:space="preserve">the 1D </w:t>
      </w:r>
      <w:proofErr w:type="spellStart"/>
      <w:r w:rsidRPr="001C1E50">
        <w:rPr>
          <w:rFonts w:ascii="Times New Roman" w:eastAsia="Times New Roman" w:hAnsi="Times New Roman" w:cs="Times New Roman"/>
          <w:color w:val="000000"/>
          <w:kern w:val="0"/>
          <w:sz w:val="24"/>
          <w:szCs w:val="24"/>
          <w14:ligatures w14:val="none"/>
        </w:rPr>
        <w:t>cuprate</w:t>
      </w:r>
      <w:proofErr w:type="spellEnd"/>
      <w:r w:rsidR="005B6356">
        <w:rPr>
          <w:rFonts w:ascii="Times New Roman" w:eastAsia="Times New Roman" w:hAnsi="Times New Roman" w:cs="Times New Roman"/>
          <w:color w:val="000000"/>
          <w:kern w:val="0"/>
          <w:sz w:val="24"/>
          <w:szCs w:val="24"/>
          <w14:ligatures w14:val="none"/>
        </w:rPr>
        <w:t xml:space="preserve"> </w:t>
      </w:r>
      <w:proofErr w:type="spellStart"/>
      <w:r w:rsidR="005B6356" w:rsidRPr="001C1E50">
        <w:rPr>
          <w:rFonts w:ascii="Times New Roman" w:eastAsia="Times New Roman" w:hAnsi="Times New Roman" w:cs="Times New Roman"/>
          <w:color w:val="000000"/>
          <w:kern w:val="0"/>
          <w:sz w:val="24"/>
          <w:szCs w:val="24"/>
          <w14:ligatures w14:val="none"/>
        </w:rPr>
        <w:t>Sr₂CuO</w:t>
      </w:r>
      <w:proofErr w:type="spellEnd"/>
      <w:r w:rsidR="005B6356" w:rsidRPr="001C1E50">
        <w:rPr>
          <w:rFonts w:ascii="Times New Roman" w:eastAsia="Times New Roman" w:hAnsi="Times New Roman" w:cs="Times New Roman"/>
          <w:color w:val="000000"/>
          <w:kern w:val="0"/>
          <w:sz w:val="24"/>
          <w:szCs w:val="24"/>
          <w14:ligatures w14:val="none"/>
        </w:rPr>
        <w:t>₃</w:t>
      </w:r>
      <w:r w:rsidR="001310EC">
        <w:rPr>
          <w:rFonts w:ascii="Times New Roman" w:eastAsia="Times New Roman" w:hAnsi="Times New Roman" w:cs="Times New Roman"/>
          <w:color w:val="000000"/>
          <w:kern w:val="0"/>
          <w:sz w:val="24"/>
          <w:szCs w:val="24"/>
          <w14:ligatures w14:val="none"/>
        </w:rPr>
        <w:t xml:space="preserve"> </w:t>
      </w:r>
      <w:r w:rsidRPr="001C1E50">
        <w:rPr>
          <w:rFonts w:ascii="Times New Roman" w:eastAsia="Times New Roman" w:hAnsi="Times New Roman" w:cs="Times New Roman"/>
          <w:color w:val="000000"/>
          <w:kern w:val="0"/>
          <w:sz w:val="24"/>
          <w:szCs w:val="24"/>
          <w14:ligatures w14:val="none"/>
        </w:rPr>
        <w:t xml:space="preserve">to search for nonequilibrium phases. </w:t>
      </w:r>
      <w:commentRangeStart w:id="1"/>
      <w:r w:rsidRPr="001C1E50">
        <w:rPr>
          <w:rFonts w:ascii="Times New Roman" w:eastAsia="Times New Roman" w:hAnsi="Times New Roman" w:cs="Times New Roman"/>
          <w:color w:val="000000"/>
          <w:kern w:val="0"/>
          <w:sz w:val="24"/>
          <w:szCs w:val="24"/>
          <w14:ligatures w14:val="none"/>
        </w:rPr>
        <w:t xml:space="preserve">1D </w:t>
      </w:r>
      <w:proofErr w:type="spellStart"/>
      <w:r w:rsidRPr="001C1E50">
        <w:rPr>
          <w:rFonts w:ascii="Times New Roman" w:eastAsia="Times New Roman" w:hAnsi="Times New Roman" w:cs="Times New Roman"/>
          <w:color w:val="000000"/>
          <w:kern w:val="0"/>
          <w:sz w:val="24"/>
          <w:szCs w:val="24"/>
          <w14:ligatures w14:val="none"/>
        </w:rPr>
        <w:t>cuprates</w:t>
      </w:r>
      <w:proofErr w:type="spellEnd"/>
      <w:r w:rsidRPr="001C1E50">
        <w:rPr>
          <w:rFonts w:ascii="Times New Roman" w:eastAsia="Times New Roman" w:hAnsi="Times New Roman" w:cs="Times New Roman"/>
          <w:color w:val="000000"/>
          <w:kern w:val="0"/>
          <w:sz w:val="24"/>
          <w:szCs w:val="24"/>
          <w14:ligatures w14:val="none"/>
        </w:rPr>
        <w:t xml:space="preserve"> are materials with the </w:t>
      </w:r>
      <w:proofErr w:type="spellStart"/>
      <w:r w:rsidR="005B6356" w:rsidRPr="001C1E50">
        <w:rPr>
          <w:rFonts w:ascii="Times New Roman" w:eastAsia="Times New Roman" w:hAnsi="Times New Roman" w:cs="Times New Roman"/>
          <w:color w:val="000000"/>
          <w:kern w:val="0"/>
          <w:sz w:val="24"/>
          <w:szCs w:val="24"/>
          <w14:ligatures w14:val="none"/>
        </w:rPr>
        <w:t>CuO</w:t>
      </w:r>
      <w:proofErr w:type="spellEnd"/>
      <w:r w:rsidR="00650D47" w:rsidRPr="001C1E50">
        <w:rPr>
          <w:rFonts w:ascii="Times New Roman" w:eastAsia="Times New Roman" w:hAnsi="Times New Roman" w:cs="Times New Roman"/>
          <w:color w:val="000000"/>
          <w:kern w:val="0"/>
          <w:sz w:val="24"/>
          <w:szCs w:val="24"/>
          <w14:ligatures w14:val="none"/>
        </w:rPr>
        <w:t>₂</w:t>
      </w:r>
      <w:r w:rsidR="005B6356" w:rsidRPr="001C1E50">
        <w:rPr>
          <w:rFonts w:ascii="Times New Roman" w:eastAsia="Times New Roman" w:hAnsi="Times New Roman" w:cs="Times New Roman"/>
          <w:color w:val="000000"/>
          <w:kern w:val="0"/>
          <w:sz w:val="24"/>
          <w:szCs w:val="24"/>
          <w14:ligatures w14:val="none"/>
        </w:rPr>
        <w:t xml:space="preserve"> </w:t>
      </w:r>
      <w:r w:rsidRPr="001C1E50">
        <w:rPr>
          <w:rFonts w:ascii="Times New Roman" w:eastAsia="Times New Roman" w:hAnsi="Times New Roman" w:cs="Times New Roman"/>
          <w:color w:val="000000"/>
          <w:kern w:val="0"/>
          <w:sz w:val="24"/>
          <w:szCs w:val="24"/>
          <w14:ligatures w14:val="none"/>
        </w:rPr>
        <w:t xml:space="preserve">structure that is characteristic of </w:t>
      </w:r>
      <w:proofErr w:type="spellStart"/>
      <w:r w:rsidRPr="001C1E50">
        <w:rPr>
          <w:rFonts w:ascii="Times New Roman" w:eastAsia="Times New Roman" w:hAnsi="Times New Roman" w:cs="Times New Roman"/>
          <w:color w:val="000000"/>
          <w:kern w:val="0"/>
          <w:sz w:val="24"/>
          <w:szCs w:val="24"/>
          <w14:ligatures w14:val="none"/>
        </w:rPr>
        <w:t>cuprates</w:t>
      </w:r>
      <w:proofErr w:type="spellEnd"/>
      <w:r w:rsidRPr="001C1E50">
        <w:rPr>
          <w:rFonts w:ascii="Times New Roman" w:eastAsia="Times New Roman" w:hAnsi="Times New Roman" w:cs="Times New Roman"/>
          <w:color w:val="000000"/>
          <w:kern w:val="0"/>
          <w:sz w:val="24"/>
          <w:szCs w:val="24"/>
          <w14:ligatures w14:val="none"/>
        </w:rPr>
        <w:t xml:space="preserve"> but in one direction [1]. </w:t>
      </w:r>
      <w:commentRangeEnd w:id="1"/>
      <w:r w:rsidR="003F457D">
        <w:rPr>
          <w:rStyle w:val="CommentReference"/>
        </w:rPr>
        <w:commentReference w:id="1"/>
      </w:r>
      <w:proofErr w:type="spellStart"/>
      <w:r w:rsidR="005B6356" w:rsidRPr="001C1E50">
        <w:rPr>
          <w:rFonts w:ascii="Times New Roman" w:eastAsia="Times New Roman" w:hAnsi="Times New Roman" w:cs="Times New Roman"/>
          <w:color w:val="000000"/>
          <w:kern w:val="0"/>
          <w:sz w:val="24"/>
          <w:szCs w:val="24"/>
          <w14:ligatures w14:val="none"/>
        </w:rPr>
        <w:t>Sr₂CuO</w:t>
      </w:r>
      <w:proofErr w:type="spellEnd"/>
      <w:r w:rsidR="005B6356" w:rsidRPr="001C1E50">
        <w:rPr>
          <w:rFonts w:ascii="Times New Roman" w:eastAsia="Times New Roman" w:hAnsi="Times New Roman" w:cs="Times New Roman"/>
          <w:color w:val="000000"/>
          <w:kern w:val="0"/>
          <w:sz w:val="24"/>
          <w:szCs w:val="24"/>
          <w14:ligatures w14:val="none"/>
        </w:rPr>
        <w:t xml:space="preserve">₃ </w:t>
      </w:r>
      <w:r w:rsidRPr="001C1E50">
        <w:rPr>
          <w:rFonts w:ascii="Times New Roman" w:eastAsia="Times New Roman" w:hAnsi="Times New Roman" w:cs="Times New Roman"/>
          <w:color w:val="000000"/>
          <w:kern w:val="0"/>
          <w:sz w:val="24"/>
          <w:szCs w:val="24"/>
          <w14:ligatures w14:val="none"/>
        </w:rPr>
        <w:t>has not yet been studied in the THz regime though</w:t>
      </w:r>
      <w:commentRangeStart w:id="2"/>
      <w:r w:rsidRPr="001C1E50">
        <w:rPr>
          <w:rFonts w:ascii="Times New Roman" w:eastAsia="Times New Roman" w:hAnsi="Times New Roman" w:cs="Times New Roman"/>
          <w:color w:val="000000"/>
          <w:kern w:val="0"/>
          <w:sz w:val="24"/>
          <w:szCs w:val="24"/>
          <w14:ligatures w14:val="none"/>
        </w:rPr>
        <w:t xml:space="preserve"> we believe there is interesting physics at this level due to prior experiments in the THz regime. </w:t>
      </w:r>
      <w:commentRangeEnd w:id="2"/>
      <w:r w:rsidR="00823045">
        <w:rPr>
          <w:rStyle w:val="CommentReference"/>
        </w:rPr>
        <w:commentReference w:id="2"/>
      </w:r>
    </w:p>
    <w:p w14:paraId="5DB8C0E2" w14:textId="42194E7B" w:rsidR="001C1E50" w:rsidRPr="001C1E50" w:rsidRDefault="001C1E50" w:rsidP="001C1E50">
      <w:pPr>
        <w:spacing w:after="0" w:line="240" w:lineRule="auto"/>
        <w:ind w:firstLine="720"/>
        <w:rPr>
          <w:rFonts w:ascii="Times New Roman" w:eastAsia="Times New Roman" w:hAnsi="Times New Roman" w:cs="Times New Roman"/>
          <w:kern w:val="0"/>
          <w:sz w:val="24"/>
          <w:szCs w:val="24"/>
          <w14:ligatures w14:val="none"/>
        </w:rPr>
      </w:pPr>
      <w:commentRangeStart w:id="3"/>
      <w:r w:rsidRPr="001C1E50">
        <w:rPr>
          <w:rFonts w:ascii="Times New Roman" w:eastAsia="Times New Roman" w:hAnsi="Times New Roman" w:cs="Times New Roman"/>
          <w:color w:val="000000"/>
          <w:kern w:val="0"/>
          <w:sz w:val="24"/>
          <w:szCs w:val="24"/>
          <w14:ligatures w14:val="none"/>
        </w:rPr>
        <w:t>To look for such quantum phenomena, we first measured the</w:t>
      </w:r>
      <w:r w:rsidR="00075323">
        <w:rPr>
          <w:rFonts w:ascii="Times New Roman" w:eastAsia="Times New Roman" w:hAnsi="Times New Roman" w:cs="Times New Roman"/>
          <w:color w:val="000000"/>
          <w:kern w:val="0"/>
          <w:sz w:val="24"/>
          <w:szCs w:val="24"/>
          <w14:ligatures w14:val="none"/>
        </w:rPr>
        <w:t xml:space="preserve"> </w:t>
      </w:r>
      <w:proofErr w:type="spellStart"/>
      <w:r w:rsidR="005B6356" w:rsidRPr="001C1E50">
        <w:rPr>
          <w:rFonts w:ascii="Times New Roman" w:eastAsia="Times New Roman" w:hAnsi="Times New Roman" w:cs="Times New Roman"/>
          <w:color w:val="000000"/>
          <w:kern w:val="0"/>
          <w:sz w:val="24"/>
          <w:szCs w:val="24"/>
          <w14:ligatures w14:val="none"/>
        </w:rPr>
        <w:t>Sr₂CuO</w:t>
      </w:r>
      <w:proofErr w:type="spellEnd"/>
      <w:r w:rsidR="005B6356" w:rsidRPr="001C1E50">
        <w:rPr>
          <w:rFonts w:ascii="Times New Roman" w:eastAsia="Times New Roman" w:hAnsi="Times New Roman" w:cs="Times New Roman"/>
          <w:color w:val="000000"/>
          <w:kern w:val="0"/>
          <w:sz w:val="24"/>
          <w:szCs w:val="24"/>
          <w14:ligatures w14:val="none"/>
        </w:rPr>
        <w:t xml:space="preserve">₃ </w:t>
      </w:r>
      <w:r w:rsidRPr="001C1E50">
        <w:rPr>
          <w:rFonts w:ascii="Times New Roman" w:eastAsia="Times New Roman" w:hAnsi="Times New Roman" w:cs="Times New Roman"/>
          <w:color w:val="000000"/>
          <w:kern w:val="0"/>
          <w:sz w:val="24"/>
          <w:szCs w:val="24"/>
          <w14:ligatures w14:val="none"/>
        </w:rPr>
        <w:t>sample in static THz transmission. This set-up measures the material in a steady-state; there are no photo-induced effects. In addition, we detect the pulse after it passes through the sample, compared to detecting the pulse reflected off the sample as we measured later. These measurements are conducted to 1) explore the low energy properties intrinsic to the material and 2) later distinguish the photo-induced effects from the material’s properties.</w:t>
      </w:r>
      <w:commentRangeEnd w:id="3"/>
      <w:r w:rsidR="00F2118F">
        <w:rPr>
          <w:rStyle w:val="CommentReference"/>
        </w:rPr>
        <w:commentReference w:id="3"/>
      </w:r>
    </w:p>
    <w:p w14:paraId="13CC8308" w14:textId="6A874227" w:rsidR="001C1E50" w:rsidRPr="001C1E50" w:rsidRDefault="001C1E50" w:rsidP="001C1E50">
      <w:pPr>
        <w:spacing w:after="0" w:line="240" w:lineRule="auto"/>
        <w:jc w:val="center"/>
        <w:rPr>
          <w:rFonts w:ascii="Times New Roman" w:eastAsia="Times New Roman" w:hAnsi="Times New Roman" w:cs="Times New Roman"/>
          <w:kern w:val="0"/>
          <w:sz w:val="24"/>
          <w:szCs w:val="24"/>
          <w14:ligatures w14:val="none"/>
        </w:rPr>
      </w:pPr>
      <w:r w:rsidRPr="001C1E50">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665F4F55" wp14:editId="1096B91C">
            <wp:extent cx="2622550" cy="1809750"/>
            <wp:effectExtent l="0" t="0" r="6350" b="0"/>
            <wp:docPr id="600290297" name="Picture 10" descr="Diagram of a diagram of a liquid nitrogen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90297" name="Picture 10" descr="Diagram of a diagram of a liquid nitrogen flow&#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2550" cy="1809750"/>
                    </a:xfrm>
                    <a:prstGeom prst="rect">
                      <a:avLst/>
                    </a:prstGeom>
                    <a:noFill/>
                    <a:ln>
                      <a:noFill/>
                    </a:ln>
                  </pic:spPr>
                </pic:pic>
              </a:graphicData>
            </a:graphic>
          </wp:inline>
        </w:drawing>
      </w:r>
    </w:p>
    <w:p w14:paraId="27CB9716" w14:textId="6FE23D41" w:rsidR="001C1E50" w:rsidRPr="001C1E50" w:rsidRDefault="001C1E50" w:rsidP="001C1E50">
      <w:pPr>
        <w:spacing w:after="0" w:line="240" w:lineRule="auto"/>
        <w:rPr>
          <w:rFonts w:ascii="Times New Roman" w:eastAsia="Times New Roman" w:hAnsi="Times New Roman" w:cs="Times New Roman"/>
          <w:kern w:val="0"/>
          <w:sz w:val="24"/>
          <w:szCs w:val="24"/>
          <w14:ligatures w14:val="none"/>
        </w:rPr>
      </w:pPr>
      <w:commentRangeStart w:id="4"/>
      <w:r w:rsidRPr="001C1E50">
        <w:rPr>
          <w:rFonts w:ascii="Times New Roman" w:eastAsia="Times New Roman" w:hAnsi="Times New Roman" w:cs="Times New Roman"/>
          <w:color w:val="000000"/>
          <w:kern w:val="0"/>
          <w:sz w:val="24"/>
          <w:szCs w:val="24"/>
          <w14:ligatures w14:val="none"/>
        </w:rPr>
        <w:t xml:space="preserve">Figure 1: Static Transmission Layout [3]. The beam is separated into two paths by a beam splitter. One beam reflects off several mirrors and is transmitted through the sample. The other beam detects the changes imposed by the material on the first beam through the nonlinear interaction of the two beams with the </w:t>
      </w:r>
      <w:proofErr w:type="spellStart"/>
      <w:r w:rsidRPr="001C1E50">
        <w:rPr>
          <w:rFonts w:ascii="Times New Roman" w:eastAsia="Times New Roman" w:hAnsi="Times New Roman" w:cs="Times New Roman"/>
          <w:color w:val="000000"/>
          <w:kern w:val="0"/>
          <w:sz w:val="24"/>
          <w:szCs w:val="24"/>
          <w14:ligatures w14:val="none"/>
        </w:rPr>
        <w:t>ZnTe</w:t>
      </w:r>
      <w:proofErr w:type="spellEnd"/>
      <w:r w:rsidRPr="001C1E50">
        <w:rPr>
          <w:rFonts w:ascii="Times New Roman" w:eastAsia="Times New Roman" w:hAnsi="Times New Roman" w:cs="Times New Roman"/>
          <w:color w:val="000000"/>
          <w:kern w:val="0"/>
          <w:sz w:val="24"/>
          <w:szCs w:val="24"/>
          <w14:ligatures w14:val="none"/>
        </w:rPr>
        <w:t xml:space="preserve"> crystal before the detector.</w:t>
      </w:r>
      <w:commentRangeEnd w:id="4"/>
      <w:r w:rsidR="00F2118F">
        <w:rPr>
          <w:rStyle w:val="CommentReference"/>
        </w:rPr>
        <w:commentReference w:id="4"/>
      </w:r>
    </w:p>
    <w:p w14:paraId="486FDDEA" w14:textId="6E109752" w:rsidR="001C1E50" w:rsidRPr="001C1E50" w:rsidRDefault="001C1E50" w:rsidP="001C1E50">
      <w:pPr>
        <w:spacing w:after="0" w:line="240" w:lineRule="auto"/>
        <w:ind w:firstLine="720"/>
        <w:rPr>
          <w:rFonts w:ascii="Times New Roman" w:eastAsia="Times New Roman" w:hAnsi="Times New Roman" w:cs="Times New Roman"/>
          <w:kern w:val="0"/>
          <w:sz w:val="24"/>
          <w:szCs w:val="24"/>
          <w14:ligatures w14:val="none"/>
        </w:rPr>
      </w:pPr>
      <w:r w:rsidRPr="001C1E50">
        <w:rPr>
          <w:rFonts w:ascii="Times New Roman" w:eastAsia="Times New Roman" w:hAnsi="Times New Roman" w:cs="Times New Roman"/>
          <w:color w:val="000000"/>
          <w:kern w:val="0"/>
          <w:sz w:val="24"/>
          <w:szCs w:val="24"/>
          <w14:ligatures w14:val="none"/>
        </w:rPr>
        <w:t xml:space="preserve">We measured our </w:t>
      </w:r>
      <w:proofErr w:type="spellStart"/>
      <w:r w:rsidRPr="001C1E50">
        <w:rPr>
          <w:rFonts w:ascii="Times New Roman" w:eastAsia="Times New Roman" w:hAnsi="Times New Roman" w:cs="Times New Roman"/>
          <w:color w:val="000000"/>
          <w:kern w:val="0"/>
          <w:sz w:val="24"/>
          <w:szCs w:val="24"/>
          <w14:ligatures w14:val="none"/>
        </w:rPr>
        <w:t>Sr₂CuO</w:t>
      </w:r>
      <w:proofErr w:type="spellEnd"/>
      <w:r w:rsidRPr="001C1E50">
        <w:rPr>
          <w:rFonts w:ascii="Times New Roman" w:eastAsia="Times New Roman" w:hAnsi="Times New Roman" w:cs="Times New Roman"/>
          <w:color w:val="000000"/>
          <w:kern w:val="0"/>
          <w:sz w:val="24"/>
          <w:szCs w:val="24"/>
          <w14:ligatures w14:val="none"/>
        </w:rPr>
        <w:t xml:space="preserve">₃ samples in static transmission using a technique we developed called Rotational Anisotropy Terahertz (RA-THz) spectroscopy. We placed the sample in a rotation mount and measured the THz transmission at different sample orientations. This rotation allowed us to study the polarization dependence of phenomena in the sample. The changes in </w:t>
      </w:r>
      <w:r w:rsidR="00980F0A">
        <w:rPr>
          <w:rFonts w:ascii="Times New Roman" w:eastAsia="Times New Roman" w:hAnsi="Times New Roman" w:cs="Times New Roman"/>
          <w:color w:val="000000"/>
          <w:kern w:val="0"/>
          <w:sz w:val="24"/>
          <w:szCs w:val="24"/>
          <w14:ligatures w14:val="none"/>
        </w:rPr>
        <w:t xml:space="preserve">the </w:t>
      </w:r>
      <w:r w:rsidRPr="001C1E50">
        <w:rPr>
          <w:rFonts w:ascii="Times New Roman" w:eastAsia="Times New Roman" w:hAnsi="Times New Roman" w:cs="Times New Roman"/>
          <w:color w:val="000000"/>
          <w:kern w:val="0"/>
          <w:sz w:val="24"/>
          <w:szCs w:val="24"/>
          <w14:ligatures w14:val="none"/>
        </w:rPr>
        <w:t xml:space="preserve">polarization matter because the light’s interaction along different axes </w:t>
      </w:r>
      <w:commentRangeStart w:id="5"/>
      <w:r w:rsidRPr="001C1E50">
        <w:rPr>
          <w:rFonts w:ascii="Times New Roman" w:eastAsia="Times New Roman" w:hAnsi="Times New Roman" w:cs="Times New Roman"/>
          <w:color w:val="000000"/>
          <w:kern w:val="0"/>
          <w:sz w:val="24"/>
          <w:szCs w:val="24"/>
          <w14:ligatures w14:val="none"/>
        </w:rPr>
        <w:t xml:space="preserve">in the material can yield </w:t>
      </w:r>
      <w:r w:rsidRPr="001C1E50">
        <w:rPr>
          <w:rFonts w:ascii="Times New Roman" w:eastAsia="Times New Roman" w:hAnsi="Times New Roman" w:cs="Times New Roman"/>
          <w:color w:val="000000"/>
          <w:kern w:val="0"/>
          <w:sz w:val="24"/>
          <w:szCs w:val="24"/>
          <w14:ligatures w14:val="none"/>
        </w:rPr>
        <w:lastRenderedPageBreak/>
        <w:t>unique effects</w:t>
      </w:r>
      <w:commentRangeEnd w:id="5"/>
      <w:r w:rsidR="00F2118F">
        <w:rPr>
          <w:rStyle w:val="CommentReference"/>
        </w:rPr>
        <w:commentReference w:id="5"/>
      </w:r>
      <w:r w:rsidR="00210AAA">
        <w:rPr>
          <w:rFonts w:ascii="Times New Roman" w:eastAsia="Times New Roman" w:hAnsi="Times New Roman" w:cs="Times New Roman"/>
          <w:color w:val="000000"/>
          <w:kern w:val="0"/>
          <w:sz w:val="24"/>
          <w:szCs w:val="24"/>
          <w14:ligatures w14:val="none"/>
        </w:rPr>
        <w:t>. T</w:t>
      </w:r>
      <w:r w:rsidRPr="001C1E50">
        <w:rPr>
          <w:rFonts w:ascii="Times New Roman" w:eastAsia="Times New Roman" w:hAnsi="Times New Roman" w:cs="Times New Roman"/>
          <w:color w:val="000000"/>
          <w:kern w:val="0"/>
          <w:sz w:val="24"/>
          <w:szCs w:val="24"/>
          <w14:ligatures w14:val="none"/>
        </w:rPr>
        <w:t xml:space="preserve">hese differences are depicted by the light pulses that are measured at the </w:t>
      </w:r>
      <w:r w:rsidR="00210AAA">
        <w:rPr>
          <w:rFonts w:ascii="Times New Roman" w:eastAsia="Times New Roman" w:hAnsi="Times New Roman" w:cs="Times New Roman"/>
          <w:color w:val="000000"/>
          <w:kern w:val="0"/>
          <w:sz w:val="24"/>
          <w:szCs w:val="24"/>
          <w14:ligatures w14:val="none"/>
        </w:rPr>
        <w:t>photo</w:t>
      </w:r>
      <w:r w:rsidRPr="001C1E50">
        <w:rPr>
          <w:rFonts w:ascii="Times New Roman" w:eastAsia="Times New Roman" w:hAnsi="Times New Roman" w:cs="Times New Roman"/>
          <w:color w:val="000000"/>
          <w:kern w:val="0"/>
          <w:sz w:val="24"/>
          <w:szCs w:val="24"/>
          <w14:ligatures w14:val="none"/>
        </w:rPr>
        <w:t>detector. By Fourier transforming the pulses, we can analyze the data in the frequency space. Dips in the frequency spectrum, as seen in the figure below, signify that something interesting is happening in the material at these frequenc</w:t>
      </w:r>
      <w:r>
        <w:rPr>
          <w:rFonts w:ascii="Times New Roman" w:eastAsia="Times New Roman" w:hAnsi="Times New Roman" w:cs="Times New Roman"/>
          <w:color w:val="000000"/>
          <w:kern w:val="0"/>
          <w:sz w:val="24"/>
          <w:szCs w:val="24"/>
          <w14:ligatures w14:val="none"/>
        </w:rPr>
        <w:t>ies</w:t>
      </w:r>
      <w:r w:rsidRPr="001C1E50">
        <w:rPr>
          <w:rFonts w:ascii="Times New Roman" w:eastAsia="Times New Roman" w:hAnsi="Times New Roman" w:cs="Times New Roman"/>
          <w:color w:val="000000"/>
          <w:kern w:val="0"/>
          <w:sz w:val="24"/>
          <w:szCs w:val="24"/>
          <w14:ligatures w14:val="none"/>
        </w:rPr>
        <w:t xml:space="preserve"> because more energy is being absorbed. The challenge then becomes determining what phenomenon is causing this feature. </w:t>
      </w:r>
    </w:p>
    <w:p w14:paraId="06A13952" w14:textId="25E55D5C" w:rsidR="001C1E50" w:rsidRPr="001C1E50" w:rsidRDefault="001C1E50" w:rsidP="001C1E50">
      <w:pPr>
        <w:spacing w:after="0" w:line="240" w:lineRule="auto"/>
        <w:ind w:firstLine="720"/>
        <w:rPr>
          <w:rFonts w:ascii="Times New Roman" w:eastAsia="Times New Roman" w:hAnsi="Times New Roman" w:cs="Times New Roman"/>
          <w:kern w:val="0"/>
          <w:sz w:val="24"/>
          <w:szCs w:val="24"/>
          <w14:ligatures w14:val="none"/>
        </w:rPr>
      </w:pPr>
      <w:r w:rsidRPr="001C1E50">
        <w:rPr>
          <w:rFonts w:ascii="Times New Roman" w:eastAsia="Times New Roman" w:hAnsi="Times New Roman" w:cs="Times New Roman"/>
          <w:color w:val="000000"/>
          <w:kern w:val="0"/>
          <w:sz w:val="24"/>
          <w:szCs w:val="24"/>
          <w14:ligatures w14:val="none"/>
        </w:rPr>
        <w:t xml:space="preserve">From our static transmission measurements of </w:t>
      </w:r>
      <w:proofErr w:type="spellStart"/>
      <w:r w:rsidRPr="001C1E50">
        <w:rPr>
          <w:rFonts w:ascii="Times New Roman" w:eastAsia="Times New Roman" w:hAnsi="Times New Roman" w:cs="Times New Roman"/>
          <w:color w:val="000000"/>
          <w:kern w:val="0"/>
          <w:sz w:val="24"/>
          <w:szCs w:val="24"/>
          <w14:ligatures w14:val="none"/>
        </w:rPr>
        <w:t>Sr₂CuO</w:t>
      </w:r>
      <w:proofErr w:type="spellEnd"/>
      <w:r w:rsidRPr="001C1E50">
        <w:rPr>
          <w:rFonts w:ascii="Times New Roman" w:eastAsia="Times New Roman" w:hAnsi="Times New Roman" w:cs="Times New Roman"/>
          <w:color w:val="000000"/>
          <w:kern w:val="0"/>
          <w:sz w:val="24"/>
          <w:szCs w:val="24"/>
          <w14:ligatures w14:val="none"/>
        </w:rPr>
        <w:t>₃, we see a four</w:t>
      </w:r>
      <w:r>
        <w:rPr>
          <w:rFonts w:ascii="Times New Roman" w:eastAsia="Times New Roman" w:hAnsi="Times New Roman" w:cs="Times New Roman"/>
          <w:color w:val="000000"/>
          <w:kern w:val="0"/>
          <w:sz w:val="24"/>
          <w:szCs w:val="24"/>
          <w14:ligatures w14:val="none"/>
        </w:rPr>
        <w:t>-</w:t>
      </w:r>
      <w:r w:rsidRPr="001C1E50">
        <w:rPr>
          <w:rFonts w:ascii="Times New Roman" w:eastAsia="Times New Roman" w:hAnsi="Times New Roman" w:cs="Times New Roman"/>
          <w:color w:val="000000"/>
          <w:kern w:val="0"/>
          <w:sz w:val="24"/>
          <w:szCs w:val="24"/>
          <w14:ligatures w14:val="none"/>
        </w:rPr>
        <w:t>fold symmetry in the frequency spectrum. This four</w:t>
      </w:r>
      <w:r>
        <w:rPr>
          <w:rFonts w:ascii="Times New Roman" w:eastAsia="Times New Roman" w:hAnsi="Times New Roman" w:cs="Times New Roman"/>
          <w:color w:val="000000"/>
          <w:kern w:val="0"/>
          <w:sz w:val="24"/>
          <w:szCs w:val="24"/>
          <w14:ligatures w14:val="none"/>
        </w:rPr>
        <w:t>-</w:t>
      </w:r>
      <w:r w:rsidRPr="001C1E50">
        <w:rPr>
          <w:rFonts w:ascii="Times New Roman" w:eastAsia="Times New Roman" w:hAnsi="Times New Roman" w:cs="Times New Roman"/>
          <w:color w:val="000000"/>
          <w:kern w:val="0"/>
          <w:sz w:val="24"/>
          <w:szCs w:val="24"/>
          <w14:ligatures w14:val="none"/>
        </w:rPr>
        <w:t>fold symmetry persists throughout our frequency bandwidth. Additionally, around 1.4 THz, we see a dip in the signal 45 degrees from the Cu-O chain direction. </w:t>
      </w:r>
    </w:p>
    <w:p w14:paraId="7220B40F" w14:textId="67C0A135" w:rsidR="001C1E50" w:rsidRPr="001C1E50" w:rsidRDefault="001C1E50" w:rsidP="001C1E50">
      <w:pPr>
        <w:spacing w:after="0" w:line="240" w:lineRule="auto"/>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w:t>
      </w:r>
      <w:r w:rsidRPr="001C1E50">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71734DC3" wp14:editId="6D20F48D">
            <wp:extent cx="1767314" cy="2508250"/>
            <wp:effectExtent l="0" t="0" r="4445" b="6350"/>
            <wp:docPr id="723498806" name="Picture 9" descr="A graph of a wave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98806" name="Picture 9" descr="A graph of a waveform&#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0724" cy="2513090"/>
                    </a:xfrm>
                    <a:prstGeom prst="rect">
                      <a:avLst/>
                    </a:prstGeom>
                    <a:noFill/>
                    <a:ln>
                      <a:noFill/>
                    </a:ln>
                  </pic:spPr>
                </pic:pic>
              </a:graphicData>
            </a:graphic>
          </wp:inline>
        </w:drawing>
      </w:r>
      <w:r w:rsidRPr="001C1E50">
        <w:rPr>
          <w:rFonts w:ascii="Times New Roman" w:eastAsia="Times New Roman" w:hAnsi="Times New Roman" w:cs="Times New Roman"/>
          <w:color w:val="000000"/>
          <w:kern w:val="0"/>
          <w:sz w:val="24"/>
          <w:szCs w:val="24"/>
          <w14:ligatures w14:val="none"/>
        </w:rPr>
        <w:t>b)</w:t>
      </w:r>
      <w:r w:rsidRPr="001C1E50">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6F7B2288" wp14:editId="2F4130A8">
            <wp:extent cx="1715838" cy="2527300"/>
            <wp:effectExtent l="0" t="0" r="0" b="6350"/>
            <wp:docPr id="72538523" name="Picture 8" descr="A graph of a graph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38523" name="Picture 8" descr="A graph of a graph of a graph&#10;&#10;Description automatically generated with low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16237" cy="2527888"/>
                    </a:xfrm>
                    <a:prstGeom prst="rect">
                      <a:avLst/>
                    </a:prstGeom>
                    <a:noFill/>
                    <a:ln>
                      <a:noFill/>
                    </a:ln>
                  </pic:spPr>
                </pic:pic>
              </a:graphicData>
            </a:graphic>
          </wp:inline>
        </w:drawing>
      </w:r>
      <w:r w:rsidRPr="001C1E50">
        <w:rPr>
          <w:rFonts w:ascii="Times New Roman" w:eastAsia="Times New Roman" w:hAnsi="Times New Roman" w:cs="Times New Roman"/>
          <w:color w:val="000000"/>
          <w:kern w:val="0"/>
          <w:sz w:val="24"/>
          <w:szCs w:val="24"/>
          <w14:ligatures w14:val="none"/>
        </w:rPr>
        <w:t>c)</w:t>
      </w:r>
      <w:r w:rsidRPr="001C1E50">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61E89C70" wp14:editId="40F4F639">
            <wp:extent cx="2044700" cy="1542708"/>
            <wp:effectExtent l="0" t="0" r="0" b="635"/>
            <wp:docPr id="1917002992" name="Picture 7" descr="A circular graph with a cro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02992" name="Picture 7" descr="A circular graph with a cross&#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48192" cy="1545343"/>
                    </a:xfrm>
                    <a:prstGeom prst="rect">
                      <a:avLst/>
                    </a:prstGeom>
                    <a:noFill/>
                    <a:ln>
                      <a:noFill/>
                    </a:ln>
                  </pic:spPr>
                </pic:pic>
              </a:graphicData>
            </a:graphic>
          </wp:inline>
        </w:drawing>
      </w:r>
    </w:p>
    <w:p w14:paraId="6BA8A945" w14:textId="77777777" w:rsidR="001C1E50" w:rsidRPr="001C1E50" w:rsidRDefault="001C1E50" w:rsidP="001C1E50">
      <w:pPr>
        <w:spacing w:after="0" w:line="240" w:lineRule="auto"/>
        <w:rPr>
          <w:rFonts w:ascii="Times New Roman" w:eastAsia="Times New Roman" w:hAnsi="Times New Roman" w:cs="Times New Roman"/>
          <w:kern w:val="0"/>
          <w:sz w:val="24"/>
          <w:szCs w:val="24"/>
          <w14:ligatures w14:val="none"/>
        </w:rPr>
      </w:pPr>
      <w:r w:rsidRPr="001C1E50">
        <w:rPr>
          <w:rFonts w:ascii="Times New Roman" w:eastAsia="Times New Roman" w:hAnsi="Times New Roman" w:cs="Times New Roman"/>
          <w:color w:val="000000"/>
          <w:kern w:val="0"/>
          <w:sz w:val="24"/>
          <w:szCs w:val="24"/>
          <w14:ligatures w14:val="none"/>
        </w:rPr>
        <w:t xml:space="preserve">Figure 2: </w:t>
      </w:r>
      <w:commentRangeStart w:id="6"/>
      <w:r w:rsidRPr="001C1E50">
        <w:rPr>
          <w:rFonts w:ascii="Times New Roman" w:eastAsia="Times New Roman" w:hAnsi="Times New Roman" w:cs="Times New Roman"/>
          <w:color w:val="000000"/>
          <w:kern w:val="0"/>
          <w:sz w:val="24"/>
          <w:szCs w:val="24"/>
          <w14:ligatures w14:val="none"/>
        </w:rPr>
        <w:t xml:space="preserve">a) Time domain THz transmission pulse at intervals of 15 deg from 0 to 345 deg. </w:t>
      </w:r>
      <w:commentRangeEnd w:id="6"/>
      <w:r w:rsidR="00480B27">
        <w:rPr>
          <w:rStyle w:val="CommentReference"/>
        </w:rPr>
        <w:commentReference w:id="6"/>
      </w:r>
      <w:r w:rsidRPr="001C1E50">
        <w:rPr>
          <w:rFonts w:ascii="Times New Roman" w:eastAsia="Times New Roman" w:hAnsi="Times New Roman" w:cs="Times New Roman"/>
          <w:color w:val="000000"/>
          <w:kern w:val="0"/>
          <w:sz w:val="24"/>
          <w:szCs w:val="24"/>
          <w14:ligatures w14:val="none"/>
        </w:rPr>
        <w:t xml:space="preserve">b) Fourier transform of THz transmission pulses. c) Slice of THz transmission at 1.4 THz as a function of sample orientation. </w:t>
      </w:r>
      <w:commentRangeStart w:id="7"/>
      <w:r w:rsidRPr="001C1E50">
        <w:rPr>
          <w:rFonts w:ascii="Times New Roman" w:eastAsia="Times New Roman" w:hAnsi="Times New Roman" w:cs="Times New Roman"/>
          <w:color w:val="000000"/>
          <w:kern w:val="0"/>
          <w:sz w:val="24"/>
          <w:szCs w:val="24"/>
          <w14:ligatures w14:val="none"/>
        </w:rPr>
        <w:t xml:space="preserve">The polar plot has been rotated so that the </w:t>
      </w:r>
      <w:proofErr w:type="gramStart"/>
      <w:r w:rsidRPr="001C1E50">
        <w:rPr>
          <w:rFonts w:ascii="Times New Roman" w:eastAsia="Times New Roman" w:hAnsi="Times New Roman" w:cs="Times New Roman"/>
          <w:color w:val="000000"/>
          <w:kern w:val="0"/>
          <w:sz w:val="24"/>
          <w:szCs w:val="24"/>
          <w14:ligatures w14:val="none"/>
        </w:rPr>
        <w:t>45 degree</w:t>
      </w:r>
      <w:proofErr w:type="gramEnd"/>
      <w:r w:rsidRPr="001C1E50">
        <w:rPr>
          <w:rFonts w:ascii="Times New Roman" w:eastAsia="Times New Roman" w:hAnsi="Times New Roman" w:cs="Times New Roman"/>
          <w:color w:val="000000"/>
          <w:kern w:val="0"/>
          <w:sz w:val="24"/>
          <w:szCs w:val="24"/>
          <w14:ligatures w14:val="none"/>
        </w:rPr>
        <w:t xml:space="preserve"> label corresponds to 45 degrees from the chain direction of the material.</w:t>
      </w:r>
      <w:commentRangeEnd w:id="7"/>
      <w:r w:rsidR="00480B27">
        <w:rPr>
          <w:rStyle w:val="CommentReference"/>
        </w:rPr>
        <w:commentReference w:id="7"/>
      </w:r>
    </w:p>
    <w:p w14:paraId="4072A5CA" w14:textId="4B32A93E" w:rsidR="001C1E50" w:rsidRPr="001C1E50" w:rsidRDefault="001C1E50" w:rsidP="001C1E50">
      <w:pPr>
        <w:spacing w:after="0" w:line="240" w:lineRule="auto"/>
        <w:ind w:firstLine="720"/>
        <w:rPr>
          <w:rFonts w:ascii="Times New Roman" w:eastAsia="Times New Roman" w:hAnsi="Times New Roman" w:cs="Times New Roman"/>
          <w:kern w:val="0"/>
          <w:sz w:val="24"/>
          <w:szCs w:val="24"/>
          <w14:ligatures w14:val="none"/>
        </w:rPr>
      </w:pPr>
      <w:r w:rsidRPr="001C1E50">
        <w:rPr>
          <w:rFonts w:ascii="Times New Roman" w:eastAsia="Times New Roman" w:hAnsi="Times New Roman" w:cs="Times New Roman"/>
          <w:color w:val="000000"/>
          <w:kern w:val="0"/>
          <w:sz w:val="24"/>
          <w:szCs w:val="24"/>
          <w14:ligatures w14:val="none"/>
        </w:rPr>
        <w:t xml:space="preserve">We attribute part of the </w:t>
      </w:r>
      <w:r w:rsidR="00695BC4" w:rsidRPr="001C1E50">
        <w:rPr>
          <w:rFonts w:ascii="Times New Roman" w:eastAsia="Times New Roman" w:hAnsi="Times New Roman" w:cs="Times New Roman"/>
          <w:color w:val="000000"/>
          <w:kern w:val="0"/>
          <w:sz w:val="24"/>
          <w:szCs w:val="24"/>
          <w14:ligatures w14:val="none"/>
        </w:rPr>
        <w:t>four-fold</w:t>
      </w:r>
      <w:r w:rsidRPr="001C1E50">
        <w:rPr>
          <w:rFonts w:ascii="Times New Roman" w:eastAsia="Times New Roman" w:hAnsi="Times New Roman" w:cs="Times New Roman"/>
          <w:color w:val="000000"/>
          <w:kern w:val="0"/>
          <w:sz w:val="24"/>
          <w:szCs w:val="24"/>
          <w14:ligatures w14:val="none"/>
        </w:rPr>
        <w:t xml:space="preserve"> symmetry to </w:t>
      </w:r>
      <w:commentRangeStart w:id="8"/>
      <w:r w:rsidRPr="001C1E50">
        <w:rPr>
          <w:rFonts w:ascii="Times New Roman" w:eastAsia="Times New Roman" w:hAnsi="Times New Roman" w:cs="Times New Roman"/>
          <w:color w:val="000000"/>
          <w:kern w:val="0"/>
          <w:sz w:val="24"/>
          <w:szCs w:val="24"/>
          <w14:ligatures w14:val="none"/>
        </w:rPr>
        <w:t>birefringence</w:t>
      </w:r>
      <w:commentRangeEnd w:id="8"/>
      <w:r w:rsidR="003507E4">
        <w:rPr>
          <w:rStyle w:val="CommentReference"/>
        </w:rPr>
        <w:commentReference w:id="8"/>
      </w:r>
      <w:r w:rsidRPr="001C1E50">
        <w:rPr>
          <w:rFonts w:ascii="Times New Roman" w:eastAsia="Times New Roman" w:hAnsi="Times New Roman" w:cs="Times New Roman"/>
          <w:color w:val="000000"/>
          <w:kern w:val="0"/>
          <w:sz w:val="24"/>
          <w:szCs w:val="24"/>
          <w14:ligatures w14:val="none"/>
        </w:rPr>
        <w:t xml:space="preserve">, meaning that the light’s path through the sample is delayed more in the y axis than in the x axis, or vice versa. Our calculation of the refractive index along the chain and perpendicular to the chain displayed below supports this difference in refractive index. </w:t>
      </w:r>
      <w:commentRangeStart w:id="9"/>
      <w:r w:rsidRPr="001C1E50">
        <w:rPr>
          <w:rFonts w:ascii="Times New Roman" w:eastAsia="Times New Roman" w:hAnsi="Times New Roman" w:cs="Times New Roman"/>
          <w:color w:val="000000"/>
          <w:kern w:val="0"/>
          <w:sz w:val="24"/>
          <w:szCs w:val="24"/>
          <w14:ligatures w14:val="none"/>
        </w:rPr>
        <w:t xml:space="preserve">This birefringence, however, does not entirely explain the dip at 1.4 THz. </w:t>
      </w:r>
      <w:commentRangeEnd w:id="9"/>
      <w:r w:rsidR="00480B27">
        <w:rPr>
          <w:rStyle w:val="CommentReference"/>
        </w:rPr>
        <w:commentReference w:id="9"/>
      </w:r>
      <w:commentRangeStart w:id="10"/>
      <w:r w:rsidRPr="001C1E50">
        <w:rPr>
          <w:rFonts w:ascii="Times New Roman" w:eastAsia="Times New Roman" w:hAnsi="Times New Roman" w:cs="Times New Roman"/>
          <w:color w:val="000000"/>
          <w:kern w:val="0"/>
          <w:sz w:val="24"/>
          <w:szCs w:val="24"/>
          <w14:ligatures w14:val="none"/>
        </w:rPr>
        <w:t>The additional feature causing this dip remains an open question. </w:t>
      </w:r>
      <w:commentRangeEnd w:id="10"/>
      <w:r w:rsidR="00EE5E2C">
        <w:rPr>
          <w:rStyle w:val="CommentReference"/>
        </w:rPr>
        <w:commentReference w:id="10"/>
      </w:r>
    </w:p>
    <w:p w14:paraId="094F1B9D" w14:textId="0B5EF0B9" w:rsidR="001C1E50" w:rsidRPr="001C1E50" w:rsidRDefault="001C1E50" w:rsidP="001C1E50">
      <w:pPr>
        <w:spacing w:after="0" w:line="240" w:lineRule="auto"/>
        <w:jc w:val="center"/>
        <w:rPr>
          <w:rFonts w:ascii="Times New Roman" w:eastAsia="Times New Roman" w:hAnsi="Times New Roman" w:cs="Times New Roman"/>
          <w:kern w:val="0"/>
          <w:sz w:val="24"/>
          <w:szCs w:val="24"/>
          <w14:ligatures w14:val="none"/>
        </w:rPr>
      </w:pPr>
      <w:r w:rsidRPr="001C1E50">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33C65738" wp14:editId="192A6B31">
            <wp:extent cx="2438400" cy="1828800"/>
            <wp:effectExtent l="0" t="0" r="0" b="0"/>
            <wp:docPr id="1294377004" name="Picture 6"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377004" name="Picture 6" descr="A graph of a line graph&#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p w14:paraId="3AE318B9" w14:textId="77777777" w:rsidR="001C1E50" w:rsidRPr="001C1E50" w:rsidRDefault="001C1E50" w:rsidP="001C1E50">
      <w:pPr>
        <w:spacing w:after="0" w:line="240" w:lineRule="auto"/>
        <w:rPr>
          <w:rFonts w:ascii="Times New Roman" w:eastAsia="Times New Roman" w:hAnsi="Times New Roman" w:cs="Times New Roman"/>
          <w:kern w:val="0"/>
          <w:sz w:val="24"/>
          <w:szCs w:val="24"/>
          <w14:ligatures w14:val="none"/>
        </w:rPr>
      </w:pPr>
      <w:r w:rsidRPr="001C1E50">
        <w:rPr>
          <w:rFonts w:ascii="Times New Roman" w:eastAsia="Times New Roman" w:hAnsi="Times New Roman" w:cs="Times New Roman"/>
          <w:color w:val="000000"/>
          <w:kern w:val="0"/>
          <w:sz w:val="24"/>
          <w:szCs w:val="24"/>
          <w14:ligatures w14:val="none"/>
        </w:rPr>
        <w:t xml:space="preserve">Figure 3: Real refractive index along the </w:t>
      </w:r>
      <w:commentRangeStart w:id="11"/>
      <w:r w:rsidRPr="001C1E50">
        <w:rPr>
          <w:rFonts w:ascii="Times New Roman" w:eastAsia="Times New Roman" w:hAnsi="Times New Roman" w:cs="Times New Roman"/>
          <w:color w:val="000000"/>
          <w:kern w:val="0"/>
          <w:sz w:val="24"/>
          <w:szCs w:val="24"/>
          <w14:ligatures w14:val="none"/>
        </w:rPr>
        <w:t xml:space="preserve">Cu-O </w:t>
      </w:r>
      <w:commentRangeEnd w:id="11"/>
      <w:r w:rsidR="003507E4">
        <w:rPr>
          <w:rStyle w:val="CommentReference"/>
        </w:rPr>
        <w:commentReference w:id="11"/>
      </w:r>
      <w:r w:rsidRPr="001C1E50">
        <w:rPr>
          <w:rFonts w:ascii="Times New Roman" w:eastAsia="Times New Roman" w:hAnsi="Times New Roman" w:cs="Times New Roman"/>
          <w:color w:val="000000"/>
          <w:kern w:val="0"/>
          <w:sz w:val="24"/>
          <w:szCs w:val="24"/>
          <w14:ligatures w14:val="none"/>
        </w:rPr>
        <w:t>chain direction (red) and perpendicular to the chain direction (green).</w:t>
      </w:r>
    </w:p>
    <w:p w14:paraId="35383E02" w14:textId="04CA6799" w:rsidR="001C1E50" w:rsidRPr="001C1E50" w:rsidRDefault="001C1E50" w:rsidP="001C1E50">
      <w:pPr>
        <w:spacing w:after="0" w:line="240" w:lineRule="auto"/>
        <w:ind w:firstLine="720"/>
        <w:rPr>
          <w:rFonts w:ascii="Times New Roman" w:eastAsia="Times New Roman" w:hAnsi="Times New Roman" w:cs="Times New Roman"/>
          <w:kern w:val="0"/>
          <w:sz w:val="24"/>
          <w:szCs w:val="24"/>
          <w14:ligatures w14:val="none"/>
        </w:rPr>
      </w:pPr>
      <w:r w:rsidRPr="001C1E50">
        <w:rPr>
          <w:rFonts w:ascii="Times New Roman" w:eastAsia="Times New Roman" w:hAnsi="Times New Roman" w:cs="Times New Roman"/>
          <w:color w:val="000000"/>
          <w:kern w:val="0"/>
          <w:sz w:val="24"/>
          <w:szCs w:val="24"/>
          <w14:ligatures w14:val="none"/>
        </w:rPr>
        <w:lastRenderedPageBreak/>
        <w:t xml:space="preserve">After the static transmission measurements, we conducted pump probe reflectivity terahertz spectroscopy. This configuration differs from the previous measurements in that we measured the terahertz light that reflected </w:t>
      </w:r>
      <w:r w:rsidR="00695BC4" w:rsidRPr="001C1E50">
        <w:rPr>
          <w:rFonts w:ascii="Times New Roman" w:eastAsia="Times New Roman" w:hAnsi="Times New Roman" w:cs="Times New Roman"/>
          <w:color w:val="000000"/>
          <w:kern w:val="0"/>
          <w:sz w:val="24"/>
          <w:szCs w:val="24"/>
          <w14:ligatures w14:val="none"/>
        </w:rPr>
        <w:t>off</w:t>
      </w:r>
      <w:r w:rsidRPr="001C1E50">
        <w:rPr>
          <w:rFonts w:ascii="Times New Roman" w:eastAsia="Times New Roman" w:hAnsi="Times New Roman" w:cs="Times New Roman"/>
          <w:color w:val="000000"/>
          <w:kern w:val="0"/>
          <w:sz w:val="24"/>
          <w:szCs w:val="24"/>
          <w14:ligatures w14:val="none"/>
        </w:rPr>
        <w:t xml:space="preserve"> the sample and photo-excited the sample with a pump pulse. </w:t>
      </w:r>
    </w:p>
    <w:p w14:paraId="49AFB389" w14:textId="24109FDC" w:rsidR="001C1E50" w:rsidRPr="001C1E50" w:rsidRDefault="001C1E50" w:rsidP="001C1E50">
      <w:pPr>
        <w:spacing w:after="0" w:line="240" w:lineRule="auto"/>
        <w:jc w:val="center"/>
        <w:rPr>
          <w:rFonts w:ascii="Times New Roman" w:eastAsia="Times New Roman" w:hAnsi="Times New Roman" w:cs="Times New Roman"/>
          <w:kern w:val="0"/>
          <w:sz w:val="24"/>
          <w:szCs w:val="24"/>
          <w14:ligatures w14:val="none"/>
        </w:rPr>
      </w:pPr>
      <w:r w:rsidRPr="001C1E50">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5B0CD3B6" wp14:editId="3DCFF6BD">
            <wp:extent cx="2216150" cy="1733550"/>
            <wp:effectExtent l="0" t="0" r="0" b="0"/>
            <wp:docPr id="1458623308" name="Picture 5" descr="Diagram of a diagram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23308" name="Picture 5" descr="Diagram of a diagram of a devic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16150" cy="1733550"/>
                    </a:xfrm>
                    <a:prstGeom prst="rect">
                      <a:avLst/>
                    </a:prstGeom>
                    <a:noFill/>
                    <a:ln>
                      <a:noFill/>
                    </a:ln>
                  </pic:spPr>
                </pic:pic>
              </a:graphicData>
            </a:graphic>
          </wp:inline>
        </w:drawing>
      </w:r>
    </w:p>
    <w:p w14:paraId="74875C51" w14:textId="1CF34831" w:rsidR="001C1E50" w:rsidRPr="001C1E50" w:rsidRDefault="001C1E50" w:rsidP="001C1E50">
      <w:pPr>
        <w:spacing w:after="0" w:line="240" w:lineRule="auto"/>
        <w:rPr>
          <w:rFonts w:ascii="Times New Roman" w:eastAsia="Times New Roman" w:hAnsi="Times New Roman" w:cs="Times New Roman"/>
          <w:kern w:val="0"/>
          <w:sz w:val="24"/>
          <w:szCs w:val="24"/>
          <w14:ligatures w14:val="none"/>
        </w:rPr>
      </w:pPr>
      <w:commentRangeStart w:id="12"/>
      <w:r w:rsidRPr="001C1E50">
        <w:rPr>
          <w:rFonts w:ascii="Times New Roman" w:eastAsia="Times New Roman" w:hAnsi="Times New Roman" w:cs="Times New Roman"/>
          <w:color w:val="000000"/>
          <w:kern w:val="0"/>
          <w:sz w:val="24"/>
          <w:szCs w:val="24"/>
          <w14:ligatures w14:val="none"/>
        </w:rPr>
        <w:t xml:space="preserve">Figure 4: Pump-probe reflectivity set up [3]. The beam is separated into two paths just as in the transmission set-up. In this case, the first beam is reflected </w:t>
      </w:r>
      <w:r w:rsidR="00695BC4" w:rsidRPr="001C1E50">
        <w:rPr>
          <w:rFonts w:ascii="Times New Roman" w:eastAsia="Times New Roman" w:hAnsi="Times New Roman" w:cs="Times New Roman"/>
          <w:color w:val="000000"/>
          <w:kern w:val="0"/>
          <w:sz w:val="24"/>
          <w:szCs w:val="24"/>
          <w14:ligatures w14:val="none"/>
        </w:rPr>
        <w:t>off</w:t>
      </w:r>
      <w:r w:rsidRPr="001C1E50">
        <w:rPr>
          <w:rFonts w:ascii="Times New Roman" w:eastAsia="Times New Roman" w:hAnsi="Times New Roman" w:cs="Times New Roman"/>
          <w:color w:val="000000"/>
          <w:kern w:val="0"/>
          <w:sz w:val="24"/>
          <w:szCs w:val="24"/>
          <w14:ligatures w14:val="none"/>
        </w:rPr>
        <w:t xml:space="preserve"> the sample. In addition, there is a third beam path at the top. This beam is the pulse that excites the sample, while the two other beams probe the state of the sample.</w:t>
      </w:r>
      <w:commentRangeEnd w:id="12"/>
      <w:r w:rsidR="003507E4">
        <w:rPr>
          <w:rStyle w:val="CommentReference"/>
        </w:rPr>
        <w:commentReference w:id="12"/>
      </w:r>
    </w:p>
    <w:p w14:paraId="07ED8F8F" w14:textId="695BC8A3" w:rsidR="001C1E50" w:rsidRPr="001C1E50" w:rsidRDefault="001C1E50" w:rsidP="001C1E50">
      <w:pPr>
        <w:spacing w:after="0" w:line="240" w:lineRule="auto"/>
        <w:ind w:firstLine="720"/>
        <w:rPr>
          <w:rFonts w:ascii="Times New Roman" w:eastAsia="Times New Roman" w:hAnsi="Times New Roman" w:cs="Times New Roman"/>
          <w:kern w:val="0"/>
          <w:sz w:val="24"/>
          <w:szCs w:val="24"/>
          <w14:ligatures w14:val="none"/>
        </w:rPr>
      </w:pPr>
      <w:r w:rsidRPr="001C1E50">
        <w:rPr>
          <w:rFonts w:ascii="Times New Roman" w:eastAsia="Times New Roman" w:hAnsi="Times New Roman" w:cs="Times New Roman"/>
          <w:color w:val="000000"/>
          <w:kern w:val="0"/>
          <w:sz w:val="24"/>
          <w:szCs w:val="24"/>
          <w14:ligatures w14:val="none"/>
        </w:rPr>
        <w:t xml:space="preserve">In this reflection geometry, we took two types of measurements. First, we took pump-probe scans where we measured the change in electric field as a function of time. </w:t>
      </w:r>
      <w:r w:rsidR="000B4FF9">
        <w:rPr>
          <w:rFonts w:ascii="Times New Roman" w:eastAsia="Times New Roman" w:hAnsi="Times New Roman" w:cs="Times New Roman"/>
          <w:color w:val="000000"/>
          <w:kern w:val="0"/>
          <w:sz w:val="24"/>
          <w:szCs w:val="24"/>
          <w14:ligatures w14:val="none"/>
        </w:rPr>
        <w:t xml:space="preserve">Figure 5a </w:t>
      </w:r>
      <w:r w:rsidRPr="001C1E50">
        <w:rPr>
          <w:rFonts w:ascii="Times New Roman" w:eastAsia="Times New Roman" w:hAnsi="Times New Roman" w:cs="Times New Roman"/>
          <w:color w:val="000000"/>
          <w:kern w:val="0"/>
          <w:sz w:val="24"/>
          <w:szCs w:val="24"/>
          <w14:ligatures w14:val="none"/>
        </w:rPr>
        <w:t>is a fitting of a pump-probe scan</w:t>
      </w:r>
      <w:r w:rsidR="006416A7">
        <w:rPr>
          <w:rFonts w:ascii="Times New Roman" w:eastAsia="Times New Roman" w:hAnsi="Times New Roman" w:cs="Times New Roman"/>
          <w:color w:val="000000"/>
          <w:kern w:val="0"/>
          <w:sz w:val="24"/>
          <w:szCs w:val="24"/>
          <w14:ligatures w14:val="none"/>
        </w:rPr>
        <w:t xml:space="preserve"> </w:t>
      </w:r>
      <w:r w:rsidRPr="001C1E50">
        <w:rPr>
          <w:rFonts w:ascii="Times New Roman" w:eastAsia="Times New Roman" w:hAnsi="Times New Roman" w:cs="Times New Roman"/>
          <w:color w:val="000000"/>
          <w:kern w:val="0"/>
          <w:sz w:val="24"/>
          <w:szCs w:val="24"/>
          <w14:ligatures w14:val="none"/>
        </w:rPr>
        <w:t>along the Cu-O chain direction. We fit the data with two exponentials to study the decay of the system.</w:t>
      </w:r>
      <w:r w:rsidR="000B4FF9">
        <w:rPr>
          <w:rFonts w:ascii="Times New Roman" w:eastAsia="Times New Roman" w:hAnsi="Times New Roman" w:cs="Times New Roman"/>
          <w:color w:val="000000"/>
          <w:kern w:val="0"/>
          <w:sz w:val="24"/>
          <w:szCs w:val="24"/>
          <w14:ligatures w14:val="none"/>
        </w:rPr>
        <w:t xml:space="preserve"> </w:t>
      </w:r>
      <w:r w:rsidR="000B4FF9" w:rsidRPr="001C1E50">
        <w:rPr>
          <w:rFonts w:ascii="Times New Roman" w:eastAsia="Times New Roman" w:hAnsi="Times New Roman" w:cs="Times New Roman"/>
          <w:color w:val="000000"/>
          <w:kern w:val="0"/>
          <w:sz w:val="24"/>
          <w:szCs w:val="24"/>
          <w14:ligatures w14:val="none"/>
        </w:rPr>
        <w:t xml:space="preserve">Second, we took transient </w:t>
      </w:r>
      <w:r w:rsidR="000B4FF9">
        <w:rPr>
          <w:rFonts w:ascii="Times New Roman" w:eastAsia="Times New Roman" w:hAnsi="Times New Roman" w:cs="Times New Roman"/>
          <w:color w:val="000000"/>
          <w:kern w:val="0"/>
          <w:sz w:val="24"/>
          <w:szCs w:val="24"/>
          <w14:ligatures w14:val="none"/>
        </w:rPr>
        <w:t>electro-optic sampling</w:t>
      </w:r>
      <w:r w:rsidR="000B4FF9" w:rsidRPr="001C1E50">
        <w:rPr>
          <w:rFonts w:ascii="Times New Roman" w:eastAsia="Times New Roman" w:hAnsi="Times New Roman" w:cs="Times New Roman"/>
          <w:color w:val="000000"/>
          <w:kern w:val="0"/>
          <w:sz w:val="24"/>
          <w:szCs w:val="24"/>
          <w14:ligatures w14:val="none"/>
        </w:rPr>
        <w:t xml:space="preserve"> (TEOS) scans</w:t>
      </w:r>
      <w:r w:rsidR="000B4FF9">
        <w:rPr>
          <w:rFonts w:ascii="Times New Roman" w:eastAsia="Times New Roman" w:hAnsi="Times New Roman" w:cs="Times New Roman"/>
          <w:color w:val="000000"/>
          <w:kern w:val="0"/>
          <w:sz w:val="24"/>
          <w:szCs w:val="24"/>
          <w14:ligatures w14:val="none"/>
        </w:rPr>
        <w:t>, shown in Figure 5b,</w:t>
      </w:r>
      <w:r w:rsidR="000B4FF9" w:rsidRPr="001C1E50">
        <w:rPr>
          <w:rFonts w:ascii="Times New Roman" w:eastAsia="Times New Roman" w:hAnsi="Times New Roman" w:cs="Times New Roman"/>
          <w:color w:val="000000"/>
          <w:kern w:val="0"/>
          <w:sz w:val="24"/>
          <w:szCs w:val="24"/>
          <w14:ligatures w14:val="none"/>
        </w:rPr>
        <w:t xml:space="preserve"> where we measured the terahertz pulse output at different delay times between the pump and the probe.</w:t>
      </w:r>
      <w:r w:rsidR="007B0891">
        <w:rPr>
          <w:rFonts w:ascii="Times New Roman" w:eastAsia="Times New Roman" w:hAnsi="Times New Roman" w:cs="Times New Roman"/>
          <w:color w:val="000000"/>
          <w:kern w:val="0"/>
          <w:sz w:val="24"/>
          <w:szCs w:val="24"/>
          <w14:ligatures w14:val="none"/>
        </w:rPr>
        <w:t xml:space="preserve"> </w:t>
      </w:r>
      <w:r w:rsidR="007B0891" w:rsidRPr="001C1E50">
        <w:rPr>
          <w:rFonts w:ascii="Times New Roman" w:eastAsia="Times New Roman" w:hAnsi="Times New Roman" w:cs="Times New Roman"/>
          <w:color w:val="000000"/>
          <w:kern w:val="0"/>
          <w:sz w:val="24"/>
          <w:szCs w:val="24"/>
          <w14:ligatures w14:val="none"/>
        </w:rPr>
        <w:t xml:space="preserve">The TEOS scans are </w:t>
      </w:r>
      <w:proofErr w:type="gramStart"/>
      <w:r w:rsidR="007B0891" w:rsidRPr="001C1E50">
        <w:rPr>
          <w:rFonts w:ascii="Times New Roman" w:eastAsia="Times New Roman" w:hAnsi="Times New Roman" w:cs="Times New Roman"/>
          <w:color w:val="000000"/>
          <w:kern w:val="0"/>
          <w:sz w:val="24"/>
          <w:szCs w:val="24"/>
          <w14:ligatures w14:val="none"/>
        </w:rPr>
        <w:t>similar to</w:t>
      </w:r>
      <w:proofErr w:type="gramEnd"/>
      <w:r w:rsidR="007B0891" w:rsidRPr="001C1E50">
        <w:rPr>
          <w:rFonts w:ascii="Times New Roman" w:eastAsia="Times New Roman" w:hAnsi="Times New Roman" w:cs="Times New Roman"/>
          <w:color w:val="000000"/>
          <w:kern w:val="0"/>
          <w:sz w:val="24"/>
          <w:szCs w:val="24"/>
          <w14:ligatures w14:val="none"/>
        </w:rPr>
        <w:t xml:space="preserve"> the data we measured in the static transmission case yet at various times after the pump pulse to understand how the material’s dynamics are changing due to the added elections. </w:t>
      </w:r>
    </w:p>
    <w:p w14:paraId="3FA90571" w14:textId="0FED33C1" w:rsidR="001C1E50" w:rsidRPr="001C1E50" w:rsidRDefault="00E14A1B" w:rsidP="001C1E50">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w:t>
      </w:r>
      <w:r w:rsidR="001C1E50" w:rsidRPr="001C1E50">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1622DB31" wp14:editId="55C746F1">
            <wp:extent cx="2980135" cy="2089016"/>
            <wp:effectExtent l="0" t="0" r="0" b="6985"/>
            <wp:docPr id="719067687"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067687" name="Picture 4" descr="A graph of a function&#10;&#10;Description automatically generate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4348"/>
                    <a:stretch/>
                  </pic:blipFill>
                  <pic:spPr bwMode="auto">
                    <a:xfrm>
                      <a:off x="0" y="0"/>
                      <a:ext cx="2992655" cy="2097792"/>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kern w:val="0"/>
          <w:sz w:val="24"/>
          <w:szCs w:val="24"/>
          <w14:ligatures w14:val="none"/>
        </w:rPr>
        <w:t xml:space="preserve">b. </w:t>
      </w:r>
      <w:r w:rsidR="00ED0D8C" w:rsidRPr="008A7011">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19E7234B" wp14:editId="10EA782E">
            <wp:extent cx="1517650" cy="2118853"/>
            <wp:effectExtent l="0" t="0" r="6350" b="0"/>
            <wp:docPr id="1416823388" name="Picture 2"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823388" name="Picture 2" descr="A close-up of a graph&#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520" b="2514"/>
                    <a:stretch/>
                  </pic:blipFill>
                  <pic:spPr bwMode="auto">
                    <a:xfrm>
                      <a:off x="0" y="0"/>
                      <a:ext cx="1521443" cy="2124149"/>
                    </a:xfrm>
                    <a:prstGeom prst="rect">
                      <a:avLst/>
                    </a:prstGeom>
                    <a:noFill/>
                    <a:ln>
                      <a:noFill/>
                    </a:ln>
                    <a:extLst>
                      <a:ext uri="{53640926-AAD7-44D8-BBD7-CCE9431645EC}">
                        <a14:shadowObscured xmlns:a14="http://schemas.microsoft.com/office/drawing/2010/main"/>
                      </a:ext>
                    </a:extLst>
                  </pic:spPr>
                </pic:pic>
              </a:graphicData>
            </a:graphic>
          </wp:inline>
        </w:drawing>
      </w:r>
    </w:p>
    <w:p w14:paraId="52428522" w14:textId="3AAB8C2E" w:rsidR="001C1E50" w:rsidRPr="001C1E50" w:rsidRDefault="001C1E50" w:rsidP="001C1E50">
      <w:pPr>
        <w:spacing w:after="0" w:line="240" w:lineRule="auto"/>
        <w:rPr>
          <w:rFonts w:ascii="Times New Roman" w:eastAsia="Times New Roman" w:hAnsi="Times New Roman" w:cs="Times New Roman"/>
          <w:kern w:val="0"/>
          <w:sz w:val="24"/>
          <w:szCs w:val="24"/>
          <w14:ligatures w14:val="none"/>
        </w:rPr>
      </w:pPr>
      <w:r w:rsidRPr="001C1E50">
        <w:rPr>
          <w:rFonts w:ascii="Times New Roman" w:eastAsia="Times New Roman" w:hAnsi="Times New Roman" w:cs="Times New Roman"/>
          <w:color w:val="000000"/>
          <w:kern w:val="0"/>
          <w:sz w:val="24"/>
          <w:szCs w:val="24"/>
          <w14:ligatures w14:val="none"/>
        </w:rPr>
        <w:t xml:space="preserve">Figure 5: </w:t>
      </w:r>
      <w:r w:rsidR="005B2F05">
        <w:rPr>
          <w:rFonts w:ascii="Times New Roman" w:eastAsia="Times New Roman" w:hAnsi="Times New Roman" w:cs="Times New Roman"/>
          <w:color w:val="000000"/>
          <w:kern w:val="0"/>
          <w:sz w:val="24"/>
          <w:szCs w:val="24"/>
          <w14:ligatures w14:val="none"/>
        </w:rPr>
        <w:t xml:space="preserve">a) </w:t>
      </w:r>
      <w:r w:rsidRPr="001C1E50">
        <w:rPr>
          <w:rFonts w:ascii="Times New Roman" w:eastAsia="Times New Roman" w:hAnsi="Times New Roman" w:cs="Times New Roman"/>
          <w:color w:val="000000"/>
          <w:kern w:val="0"/>
          <w:sz w:val="24"/>
          <w:szCs w:val="24"/>
          <w14:ligatures w14:val="none"/>
        </w:rPr>
        <w:t>Exponential fitting of pump-probe scan a</w:t>
      </w:r>
      <w:r w:rsidR="007B0891">
        <w:rPr>
          <w:rFonts w:ascii="Times New Roman" w:eastAsia="Times New Roman" w:hAnsi="Times New Roman" w:cs="Times New Roman"/>
          <w:color w:val="000000"/>
          <w:kern w:val="0"/>
          <w:sz w:val="24"/>
          <w:szCs w:val="24"/>
          <w14:ligatures w14:val="none"/>
        </w:rPr>
        <w:t>long the Cu-O chain direction</w:t>
      </w:r>
      <w:r w:rsidRPr="001C1E50">
        <w:rPr>
          <w:rFonts w:ascii="Times New Roman" w:eastAsia="Times New Roman" w:hAnsi="Times New Roman" w:cs="Times New Roman"/>
          <w:color w:val="000000"/>
          <w:kern w:val="0"/>
          <w:sz w:val="24"/>
          <w:szCs w:val="24"/>
          <w14:ligatures w14:val="none"/>
        </w:rPr>
        <w:t xml:space="preserve">. Two exponential functions are fitted, </w:t>
      </w:r>
      <w:commentRangeStart w:id="13"/>
      <w:commentRangeStart w:id="14"/>
      <w:r w:rsidRPr="001C1E50">
        <w:rPr>
          <w:rFonts w:ascii="Times New Roman" w:eastAsia="Times New Roman" w:hAnsi="Times New Roman" w:cs="Times New Roman"/>
          <w:color w:val="000000"/>
          <w:kern w:val="0"/>
          <w:sz w:val="24"/>
          <w:szCs w:val="24"/>
          <w14:ligatures w14:val="none"/>
        </w:rPr>
        <w:t xml:space="preserve">one with a time decay of 0.8 </w:t>
      </w:r>
      <w:proofErr w:type="spellStart"/>
      <w:r w:rsidRPr="001C1E50">
        <w:rPr>
          <w:rFonts w:ascii="Times New Roman" w:eastAsia="Times New Roman" w:hAnsi="Times New Roman" w:cs="Times New Roman"/>
          <w:color w:val="000000"/>
          <w:kern w:val="0"/>
          <w:sz w:val="24"/>
          <w:szCs w:val="24"/>
          <w14:ligatures w14:val="none"/>
        </w:rPr>
        <w:t>ps</w:t>
      </w:r>
      <w:proofErr w:type="spellEnd"/>
      <w:r w:rsidRPr="001C1E50">
        <w:rPr>
          <w:rFonts w:ascii="Times New Roman" w:eastAsia="Times New Roman" w:hAnsi="Times New Roman" w:cs="Times New Roman"/>
          <w:color w:val="000000"/>
          <w:kern w:val="0"/>
          <w:sz w:val="24"/>
          <w:szCs w:val="24"/>
          <w14:ligatures w14:val="none"/>
        </w:rPr>
        <w:t xml:space="preserve"> and the other with a time decay of 7 ps</w:t>
      </w:r>
      <w:commentRangeEnd w:id="13"/>
      <w:r w:rsidR="003507E4">
        <w:rPr>
          <w:rStyle w:val="CommentReference"/>
        </w:rPr>
        <w:commentReference w:id="13"/>
      </w:r>
      <w:commentRangeEnd w:id="14"/>
      <w:r w:rsidR="00EE5E2C">
        <w:rPr>
          <w:rStyle w:val="CommentReference"/>
        </w:rPr>
        <w:commentReference w:id="14"/>
      </w:r>
      <w:r w:rsidRPr="001C1E50">
        <w:rPr>
          <w:rFonts w:ascii="Times New Roman" w:eastAsia="Times New Roman" w:hAnsi="Times New Roman" w:cs="Times New Roman"/>
          <w:color w:val="000000"/>
          <w:kern w:val="0"/>
          <w:sz w:val="24"/>
          <w:szCs w:val="24"/>
          <w14:ligatures w14:val="none"/>
        </w:rPr>
        <w:t>.</w:t>
      </w:r>
      <w:r w:rsidR="005B2F05">
        <w:rPr>
          <w:rFonts w:ascii="Times New Roman" w:eastAsia="Times New Roman" w:hAnsi="Times New Roman" w:cs="Times New Roman"/>
          <w:color w:val="000000"/>
          <w:kern w:val="0"/>
          <w:sz w:val="24"/>
          <w:szCs w:val="24"/>
          <w14:ligatures w14:val="none"/>
        </w:rPr>
        <w:t xml:space="preserve"> b) </w:t>
      </w:r>
      <w:r w:rsidR="002C5911">
        <w:rPr>
          <w:rFonts w:ascii="Times New Roman" w:eastAsia="Times New Roman" w:hAnsi="Times New Roman" w:cs="Times New Roman"/>
          <w:color w:val="000000"/>
          <w:kern w:val="0"/>
          <w:sz w:val="24"/>
          <w:szCs w:val="24"/>
          <w14:ligatures w14:val="none"/>
        </w:rPr>
        <w:t>Change in electric field</w:t>
      </w:r>
      <w:r w:rsidR="00281CA9">
        <w:rPr>
          <w:rFonts w:ascii="Times New Roman" w:eastAsia="Times New Roman" w:hAnsi="Times New Roman" w:cs="Times New Roman"/>
          <w:color w:val="000000"/>
          <w:kern w:val="0"/>
          <w:sz w:val="24"/>
          <w:szCs w:val="24"/>
          <w14:ligatures w14:val="none"/>
        </w:rPr>
        <w:t>, hence the induced signal,</w:t>
      </w:r>
      <w:r w:rsidR="002C5911">
        <w:rPr>
          <w:rFonts w:ascii="Times New Roman" w:eastAsia="Times New Roman" w:hAnsi="Times New Roman" w:cs="Times New Roman"/>
          <w:color w:val="000000"/>
          <w:kern w:val="0"/>
          <w:sz w:val="24"/>
          <w:szCs w:val="24"/>
          <w14:ligatures w14:val="none"/>
        </w:rPr>
        <w:t xml:space="preserve"> as a function of time and frequency.</w:t>
      </w:r>
      <w:r w:rsidR="00281CA9">
        <w:rPr>
          <w:rFonts w:ascii="Times New Roman" w:eastAsia="Times New Roman" w:hAnsi="Times New Roman" w:cs="Times New Roman"/>
          <w:color w:val="000000"/>
          <w:kern w:val="0"/>
          <w:sz w:val="24"/>
          <w:szCs w:val="24"/>
          <w14:ligatures w14:val="none"/>
        </w:rPr>
        <w:t xml:space="preserve"> </w:t>
      </w:r>
      <w:commentRangeStart w:id="15"/>
      <w:r w:rsidR="00281CA9" w:rsidRPr="001C1E50">
        <w:rPr>
          <w:rFonts w:ascii="Times New Roman" w:eastAsia="Times New Roman" w:hAnsi="Times New Roman" w:cs="Times New Roman"/>
          <w:color w:val="000000"/>
          <w:kern w:val="0"/>
          <w:sz w:val="24"/>
          <w:szCs w:val="24"/>
          <w14:ligatures w14:val="none"/>
        </w:rPr>
        <w:t>The color bar represents the change in electric field over the total electric field.</w:t>
      </w:r>
      <w:commentRangeEnd w:id="15"/>
      <w:r w:rsidR="003507E4">
        <w:rPr>
          <w:rStyle w:val="CommentReference"/>
        </w:rPr>
        <w:commentReference w:id="15"/>
      </w:r>
    </w:p>
    <w:p w14:paraId="7715A4A0" w14:textId="049003D9" w:rsidR="001C1E50" w:rsidRPr="001C1E50" w:rsidRDefault="001C1E50" w:rsidP="00ED0D8C">
      <w:pPr>
        <w:spacing w:after="0" w:line="240" w:lineRule="auto"/>
        <w:ind w:firstLine="720"/>
        <w:rPr>
          <w:rFonts w:ascii="Times New Roman" w:eastAsia="Times New Roman" w:hAnsi="Times New Roman" w:cs="Times New Roman"/>
          <w:kern w:val="0"/>
          <w:sz w:val="24"/>
          <w:szCs w:val="24"/>
          <w14:ligatures w14:val="none"/>
        </w:rPr>
      </w:pPr>
      <w:commentRangeStart w:id="16"/>
      <w:commentRangeStart w:id="17"/>
      <w:commentRangeStart w:id="18"/>
      <w:r w:rsidRPr="001C1E50">
        <w:rPr>
          <w:rFonts w:ascii="Times New Roman" w:eastAsia="Times New Roman" w:hAnsi="Times New Roman" w:cs="Times New Roman"/>
          <w:color w:val="000000"/>
          <w:kern w:val="0"/>
          <w:sz w:val="24"/>
          <w:szCs w:val="24"/>
          <w14:ligatures w14:val="none"/>
        </w:rPr>
        <w:t xml:space="preserve">In </w:t>
      </w:r>
      <w:r w:rsidR="00E14A1B">
        <w:rPr>
          <w:rFonts w:ascii="Times New Roman" w:eastAsia="Times New Roman" w:hAnsi="Times New Roman" w:cs="Times New Roman"/>
          <w:color w:val="000000"/>
          <w:kern w:val="0"/>
          <w:sz w:val="24"/>
          <w:szCs w:val="24"/>
          <w14:ligatures w14:val="none"/>
        </w:rPr>
        <w:t>F</w:t>
      </w:r>
      <w:r w:rsidRPr="001C1E50">
        <w:rPr>
          <w:rFonts w:ascii="Times New Roman" w:eastAsia="Times New Roman" w:hAnsi="Times New Roman" w:cs="Times New Roman"/>
          <w:color w:val="000000"/>
          <w:kern w:val="0"/>
          <w:sz w:val="24"/>
          <w:szCs w:val="24"/>
          <w14:ligatures w14:val="none"/>
        </w:rPr>
        <w:t>igure</w:t>
      </w:r>
      <w:r w:rsidR="007B0891">
        <w:rPr>
          <w:rFonts w:ascii="Times New Roman" w:eastAsia="Times New Roman" w:hAnsi="Times New Roman" w:cs="Times New Roman"/>
          <w:color w:val="000000"/>
          <w:kern w:val="0"/>
          <w:sz w:val="24"/>
          <w:szCs w:val="24"/>
          <w14:ligatures w14:val="none"/>
        </w:rPr>
        <w:t>s</w:t>
      </w:r>
      <w:r w:rsidR="00E14A1B">
        <w:rPr>
          <w:rFonts w:ascii="Times New Roman" w:eastAsia="Times New Roman" w:hAnsi="Times New Roman" w:cs="Times New Roman"/>
          <w:color w:val="000000"/>
          <w:kern w:val="0"/>
          <w:sz w:val="24"/>
          <w:szCs w:val="24"/>
          <w14:ligatures w14:val="none"/>
        </w:rPr>
        <w:t xml:space="preserve"> 5a</w:t>
      </w:r>
      <w:r w:rsidR="007B0891">
        <w:rPr>
          <w:rFonts w:ascii="Times New Roman" w:eastAsia="Times New Roman" w:hAnsi="Times New Roman" w:cs="Times New Roman"/>
          <w:color w:val="000000"/>
          <w:kern w:val="0"/>
          <w:sz w:val="24"/>
          <w:szCs w:val="24"/>
          <w14:ligatures w14:val="none"/>
        </w:rPr>
        <w:t xml:space="preserve"> and 5b</w:t>
      </w:r>
      <w:r w:rsidRPr="001C1E50">
        <w:rPr>
          <w:rFonts w:ascii="Times New Roman" w:eastAsia="Times New Roman" w:hAnsi="Times New Roman" w:cs="Times New Roman"/>
          <w:color w:val="000000"/>
          <w:kern w:val="0"/>
          <w:sz w:val="24"/>
          <w:szCs w:val="24"/>
          <w14:ligatures w14:val="none"/>
        </w:rPr>
        <w:t>, we see a fast decay time and a slower decay time</w:t>
      </w:r>
      <w:r w:rsidR="00391223">
        <w:rPr>
          <w:rFonts w:ascii="Times New Roman" w:eastAsia="Times New Roman" w:hAnsi="Times New Roman" w:cs="Times New Roman"/>
          <w:color w:val="000000"/>
          <w:kern w:val="0"/>
          <w:sz w:val="24"/>
          <w:szCs w:val="24"/>
          <w14:ligatures w14:val="none"/>
        </w:rPr>
        <w:t>, depicted as two different rates of change in the change in intensity of the plotted change in electric field in Figure 5b</w:t>
      </w:r>
      <w:r w:rsidRPr="001C1E50">
        <w:rPr>
          <w:rFonts w:ascii="Times New Roman" w:eastAsia="Times New Roman" w:hAnsi="Times New Roman" w:cs="Times New Roman"/>
          <w:color w:val="000000"/>
          <w:kern w:val="0"/>
          <w:sz w:val="24"/>
          <w:szCs w:val="24"/>
          <w14:ligatures w14:val="none"/>
        </w:rPr>
        <w:t xml:space="preserve">. These two decays suggest that there are two phenomena occurring due to the </w:t>
      </w:r>
      <w:proofErr w:type="gramStart"/>
      <w:r w:rsidRPr="001C1E50">
        <w:rPr>
          <w:rFonts w:ascii="Times New Roman" w:eastAsia="Times New Roman" w:hAnsi="Times New Roman" w:cs="Times New Roman"/>
          <w:color w:val="000000"/>
          <w:kern w:val="0"/>
          <w:sz w:val="24"/>
          <w:szCs w:val="24"/>
          <w14:ligatures w14:val="none"/>
        </w:rPr>
        <w:t>photo-excitation</w:t>
      </w:r>
      <w:proofErr w:type="gramEnd"/>
      <w:r w:rsidRPr="001C1E50">
        <w:rPr>
          <w:rFonts w:ascii="Times New Roman" w:eastAsia="Times New Roman" w:hAnsi="Times New Roman" w:cs="Times New Roman"/>
          <w:color w:val="000000"/>
          <w:kern w:val="0"/>
          <w:sz w:val="24"/>
          <w:szCs w:val="24"/>
          <w14:ligatures w14:val="none"/>
        </w:rPr>
        <w:t>.</w:t>
      </w:r>
      <w:r w:rsidR="000B4FF9">
        <w:rPr>
          <w:rFonts w:ascii="Times New Roman" w:eastAsia="Times New Roman" w:hAnsi="Times New Roman" w:cs="Times New Roman"/>
          <w:kern w:val="0"/>
          <w:sz w:val="24"/>
          <w:szCs w:val="24"/>
          <w14:ligatures w14:val="none"/>
        </w:rPr>
        <w:t xml:space="preserve"> </w:t>
      </w:r>
      <w:commentRangeEnd w:id="16"/>
      <w:r w:rsidR="00EE5E2C">
        <w:rPr>
          <w:rStyle w:val="CommentReference"/>
        </w:rPr>
        <w:commentReference w:id="16"/>
      </w:r>
      <w:commentRangeEnd w:id="17"/>
      <w:r w:rsidR="00EE5E2C">
        <w:rPr>
          <w:rStyle w:val="CommentReference"/>
        </w:rPr>
        <w:commentReference w:id="17"/>
      </w:r>
      <w:commentRangeEnd w:id="18"/>
      <w:r w:rsidR="00D1163B">
        <w:rPr>
          <w:rStyle w:val="CommentReference"/>
        </w:rPr>
        <w:commentReference w:id="18"/>
      </w:r>
    </w:p>
    <w:p w14:paraId="4763248B" w14:textId="20480D54" w:rsidR="001C1E50" w:rsidRDefault="001C1E50" w:rsidP="001C1E50">
      <w:pPr>
        <w:spacing w:after="0" w:line="240" w:lineRule="auto"/>
        <w:ind w:firstLine="720"/>
        <w:rPr>
          <w:ins w:id="19" w:author="Kozlowski, Patryk T." w:date="2024-01-14T17:54:00Z"/>
          <w:rFonts w:ascii="Times New Roman" w:eastAsia="Times New Roman" w:hAnsi="Times New Roman" w:cs="Times New Roman"/>
          <w:color w:val="000000"/>
          <w:kern w:val="0"/>
          <w:sz w:val="24"/>
          <w:szCs w:val="24"/>
          <w14:ligatures w14:val="none"/>
        </w:rPr>
      </w:pPr>
      <w:r w:rsidRPr="001C1E50">
        <w:rPr>
          <w:rFonts w:ascii="Times New Roman" w:eastAsia="Times New Roman" w:hAnsi="Times New Roman" w:cs="Times New Roman"/>
          <w:color w:val="000000"/>
          <w:kern w:val="0"/>
          <w:sz w:val="24"/>
          <w:szCs w:val="24"/>
          <w14:ligatures w14:val="none"/>
        </w:rPr>
        <w:lastRenderedPageBreak/>
        <w:t xml:space="preserve">We plan to repeat these measurements </w:t>
      </w:r>
      <w:commentRangeStart w:id="20"/>
      <w:r w:rsidRPr="001C1E50">
        <w:rPr>
          <w:rFonts w:ascii="Times New Roman" w:eastAsia="Times New Roman" w:hAnsi="Times New Roman" w:cs="Times New Roman"/>
          <w:color w:val="000000"/>
          <w:kern w:val="0"/>
          <w:sz w:val="24"/>
          <w:szCs w:val="24"/>
          <w14:ligatures w14:val="none"/>
        </w:rPr>
        <w:t xml:space="preserve">with a different sample </w:t>
      </w:r>
      <w:commentRangeEnd w:id="20"/>
      <w:r w:rsidR="00EE5E2C">
        <w:rPr>
          <w:rStyle w:val="CommentReference"/>
        </w:rPr>
        <w:commentReference w:id="20"/>
      </w:r>
      <w:r w:rsidRPr="001C1E50">
        <w:rPr>
          <w:rFonts w:ascii="Times New Roman" w:eastAsia="Times New Roman" w:hAnsi="Times New Roman" w:cs="Times New Roman"/>
          <w:color w:val="000000"/>
          <w:kern w:val="0"/>
          <w:sz w:val="24"/>
          <w:szCs w:val="24"/>
          <w14:ligatures w14:val="none"/>
        </w:rPr>
        <w:t>to check the reproducibility of the results. In addition, we plan to cool down the sample to investigate whether we see a</w:t>
      </w:r>
      <w:commentRangeStart w:id="21"/>
      <w:r w:rsidRPr="001C1E50">
        <w:rPr>
          <w:rFonts w:ascii="Times New Roman" w:eastAsia="Times New Roman" w:hAnsi="Times New Roman" w:cs="Times New Roman"/>
          <w:color w:val="000000"/>
          <w:kern w:val="0"/>
          <w:sz w:val="24"/>
          <w:szCs w:val="24"/>
          <w14:ligatures w14:val="none"/>
        </w:rPr>
        <w:t xml:space="preserve">dditional </w:t>
      </w:r>
      <w:commentRangeEnd w:id="21"/>
      <w:r w:rsidR="00D1163B">
        <w:rPr>
          <w:rStyle w:val="CommentReference"/>
        </w:rPr>
        <w:commentReference w:id="21"/>
      </w:r>
      <w:r w:rsidRPr="001C1E50">
        <w:rPr>
          <w:rFonts w:ascii="Times New Roman" w:eastAsia="Times New Roman" w:hAnsi="Times New Roman" w:cs="Times New Roman"/>
          <w:color w:val="000000"/>
          <w:kern w:val="0"/>
          <w:sz w:val="24"/>
          <w:szCs w:val="24"/>
          <w14:ligatures w14:val="none"/>
        </w:rPr>
        <w:t>features in the material. Much of the phenomena we observed remain an open question and require more investigation. Nevertheless, the abundance of interesting physics in the terahertz regime is clear. Such experiments reveal the exciting aspects of strongly correlated systems. We hope to persuade scientists of the i</w:t>
      </w:r>
      <w:commentRangeStart w:id="22"/>
      <w:r w:rsidRPr="001C1E50">
        <w:rPr>
          <w:rFonts w:ascii="Times New Roman" w:eastAsia="Times New Roman" w:hAnsi="Times New Roman" w:cs="Times New Roman"/>
          <w:color w:val="000000"/>
          <w:kern w:val="0"/>
          <w:sz w:val="24"/>
          <w:szCs w:val="24"/>
          <w14:ligatures w14:val="none"/>
        </w:rPr>
        <w:t>mportance of low energy dynamics</w:t>
      </w:r>
      <w:commentRangeEnd w:id="22"/>
      <w:r w:rsidR="00023068">
        <w:rPr>
          <w:rStyle w:val="CommentReference"/>
        </w:rPr>
        <w:commentReference w:id="22"/>
      </w:r>
      <w:r w:rsidRPr="001C1E50">
        <w:rPr>
          <w:rFonts w:ascii="Times New Roman" w:eastAsia="Times New Roman" w:hAnsi="Times New Roman" w:cs="Times New Roman"/>
          <w:color w:val="000000"/>
          <w:kern w:val="0"/>
          <w:sz w:val="24"/>
          <w:szCs w:val="24"/>
          <w14:ligatures w14:val="none"/>
        </w:rPr>
        <w:t>.</w:t>
      </w:r>
      <w:ins w:id="23" w:author="Kozlowski, Patryk T." w:date="2024-01-14T17:51:00Z">
        <w:r w:rsidR="00EE5E2C">
          <w:rPr>
            <w:rFonts w:ascii="Times New Roman" w:eastAsia="Times New Roman" w:hAnsi="Times New Roman" w:cs="Times New Roman"/>
            <w:color w:val="000000"/>
            <w:kern w:val="0"/>
            <w:sz w:val="24"/>
            <w:szCs w:val="24"/>
            <w14:ligatures w14:val="none"/>
          </w:rPr>
          <w:t xml:space="preserve"> </w:t>
        </w:r>
      </w:ins>
    </w:p>
    <w:p w14:paraId="01895F21" w14:textId="5203607D" w:rsidR="00023068" w:rsidRPr="001C1E50" w:rsidRDefault="00023068" w:rsidP="001C1E50">
      <w:pPr>
        <w:spacing w:after="0" w:line="240" w:lineRule="auto"/>
        <w:ind w:firstLine="720"/>
        <w:rPr>
          <w:rFonts w:ascii="Times New Roman" w:eastAsia="Times New Roman" w:hAnsi="Times New Roman" w:cs="Times New Roman"/>
          <w:kern w:val="0"/>
          <w:sz w:val="24"/>
          <w:szCs w:val="24"/>
          <w14:ligatures w14:val="none"/>
        </w:rPr>
      </w:pPr>
      <w:ins w:id="24" w:author="Kozlowski, Patryk T." w:date="2024-01-14T17:55:00Z">
        <w:r>
          <w:rPr>
            <w:rFonts w:ascii="Times New Roman" w:eastAsia="Times New Roman" w:hAnsi="Times New Roman" w:cs="Times New Roman"/>
            <w:color w:val="000000"/>
            <w:kern w:val="0"/>
            <w:sz w:val="24"/>
            <w:szCs w:val="24"/>
            <w14:ligatures w14:val="none"/>
          </w:rPr>
          <w:t xml:space="preserve">I might consider delineating your sections into the classical abstract, introduction, methods, results, acknowledgements, discussion, </w:t>
        </w:r>
      </w:ins>
      <w:ins w:id="25" w:author="Kozlowski, Patryk T." w:date="2024-01-14T17:56:00Z">
        <w:r>
          <w:rPr>
            <w:rFonts w:ascii="Times New Roman" w:eastAsia="Times New Roman" w:hAnsi="Times New Roman" w:cs="Times New Roman"/>
            <w:color w:val="000000"/>
            <w:kern w:val="0"/>
            <w:sz w:val="24"/>
            <w:szCs w:val="24"/>
            <w14:ligatures w14:val="none"/>
          </w:rPr>
          <w:t>so that people can follow more clearly. More organization would be helpful, but choos</w:t>
        </w:r>
      </w:ins>
      <w:ins w:id="26" w:author="Kozlowski, Patryk T." w:date="2024-01-14T17:57:00Z">
        <w:r>
          <w:rPr>
            <w:rFonts w:ascii="Times New Roman" w:eastAsia="Times New Roman" w:hAnsi="Times New Roman" w:cs="Times New Roman"/>
            <w:color w:val="000000"/>
            <w:kern w:val="0"/>
            <w:sz w:val="24"/>
            <w:szCs w:val="24"/>
            <w14:ligatures w14:val="none"/>
          </w:rPr>
          <w:t>e the specifics that</w:t>
        </w:r>
      </w:ins>
      <w:ins w:id="27" w:author="Kozlowski, Patryk T." w:date="2024-01-14T17:56:00Z">
        <w:r>
          <w:rPr>
            <w:rFonts w:ascii="Times New Roman" w:eastAsia="Times New Roman" w:hAnsi="Times New Roman" w:cs="Times New Roman"/>
            <w:color w:val="000000"/>
            <w:kern w:val="0"/>
            <w:sz w:val="24"/>
            <w:szCs w:val="24"/>
            <w14:ligatures w14:val="none"/>
          </w:rPr>
          <w:t xml:space="preserve"> works best for you.</w:t>
        </w:r>
      </w:ins>
    </w:p>
    <w:p w14:paraId="417DC110" w14:textId="77777777" w:rsidR="001C1E50" w:rsidRPr="001C1E50" w:rsidRDefault="001C1E50" w:rsidP="001C1E50">
      <w:pPr>
        <w:shd w:val="clear" w:color="auto" w:fill="FFFFFF"/>
        <w:spacing w:after="0" w:line="240" w:lineRule="auto"/>
        <w:rPr>
          <w:rFonts w:ascii="Times New Roman" w:eastAsia="Times New Roman" w:hAnsi="Times New Roman" w:cs="Times New Roman"/>
          <w:kern w:val="0"/>
          <w:sz w:val="24"/>
          <w:szCs w:val="24"/>
          <w14:ligatures w14:val="none"/>
        </w:rPr>
      </w:pPr>
    </w:p>
    <w:p w14:paraId="1064511E" w14:textId="77777777" w:rsidR="001C1E50" w:rsidRPr="001C1E50" w:rsidRDefault="001C1E50" w:rsidP="001C1E50">
      <w:pPr>
        <w:spacing w:after="0" w:line="240" w:lineRule="auto"/>
        <w:rPr>
          <w:rFonts w:ascii="Times New Roman" w:eastAsia="Times New Roman" w:hAnsi="Times New Roman" w:cs="Times New Roman"/>
          <w:kern w:val="0"/>
          <w:sz w:val="24"/>
          <w:szCs w:val="24"/>
          <w14:ligatures w14:val="none"/>
        </w:rPr>
      </w:pPr>
      <w:r w:rsidRPr="001C1E50">
        <w:rPr>
          <w:rFonts w:ascii="Times New Roman" w:eastAsia="Times New Roman" w:hAnsi="Times New Roman" w:cs="Times New Roman"/>
          <w:color w:val="000000"/>
          <w:kern w:val="0"/>
          <w:sz w:val="24"/>
          <w:szCs w:val="24"/>
          <w14:ligatures w14:val="none"/>
        </w:rPr>
        <w:t>Acknowledgements</w:t>
      </w:r>
    </w:p>
    <w:p w14:paraId="73889841" w14:textId="77777777" w:rsidR="001C1E50" w:rsidRPr="001C1E50" w:rsidRDefault="001C1E50" w:rsidP="001C1E50">
      <w:pPr>
        <w:spacing w:after="0" w:line="240" w:lineRule="auto"/>
        <w:rPr>
          <w:rFonts w:ascii="Times New Roman" w:eastAsia="Times New Roman" w:hAnsi="Times New Roman" w:cs="Times New Roman"/>
          <w:kern w:val="0"/>
          <w:sz w:val="24"/>
          <w:szCs w:val="24"/>
          <w14:ligatures w14:val="none"/>
        </w:rPr>
      </w:pPr>
      <w:r w:rsidRPr="001C1E50">
        <w:rPr>
          <w:rFonts w:ascii="Times New Roman" w:eastAsia="Times New Roman" w:hAnsi="Times New Roman" w:cs="Times New Roman"/>
          <w:color w:val="000000"/>
          <w:kern w:val="0"/>
          <w:sz w:val="24"/>
          <w:szCs w:val="24"/>
          <w14:ligatures w14:val="none"/>
        </w:rPr>
        <w:t xml:space="preserve">Thank you to David Hsieh for giving me this incredible opportunity to work in his lab this summer. Thank you to Yuchen Han for being a great mentor to me and teaching me so much. Thank you to the entire Hsieh lab group for being so welcoming, I really enjoyed getting to know everyone. Thank you to the Sankar lab and Suganya Murali at Academia </w:t>
      </w:r>
      <w:proofErr w:type="spellStart"/>
      <w:r w:rsidRPr="001C1E50">
        <w:rPr>
          <w:rFonts w:ascii="Times New Roman" w:eastAsia="Times New Roman" w:hAnsi="Times New Roman" w:cs="Times New Roman"/>
          <w:color w:val="000000"/>
          <w:kern w:val="0"/>
          <w:sz w:val="24"/>
          <w:szCs w:val="24"/>
          <w14:ligatures w14:val="none"/>
        </w:rPr>
        <w:t>Sinica</w:t>
      </w:r>
      <w:proofErr w:type="spellEnd"/>
      <w:r w:rsidRPr="001C1E50">
        <w:rPr>
          <w:rFonts w:ascii="Times New Roman" w:eastAsia="Times New Roman" w:hAnsi="Times New Roman" w:cs="Times New Roman"/>
          <w:color w:val="000000"/>
          <w:kern w:val="0"/>
          <w:sz w:val="24"/>
          <w:szCs w:val="24"/>
          <w14:ligatures w14:val="none"/>
        </w:rPr>
        <w:t>, Taiwan for the samples. Thank you to the WAVE program and the Institute for Quantum Information and Matter (IQIM) for making it possible for me to be at Caltech this summer.</w:t>
      </w:r>
    </w:p>
    <w:p w14:paraId="5A45E3D5" w14:textId="77777777" w:rsidR="001C1E50" w:rsidRPr="001C1E50" w:rsidRDefault="001C1E50" w:rsidP="001C1E50">
      <w:pPr>
        <w:spacing w:after="240" w:line="240" w:lineRule="auto"/>
        <w:rPr>
          <w:rFonts w:ascii="Times New Roman" w:eastAsia="Times New Roman" w:hAnsi="Times New Roman" w:cs="Times New Roman"/>
          <w:kern w:val="0"/>
          <w:sz w:val="24"/>
          <w:szCs w:val="24"/>
          <w14:ligatures w14:val="none"/>
        </w:rPr>
      </w:pPr>
    </w:p>
    <w:p w14:paraId="464243B6" w14:textId="77777777" w:rsidR="001C1E50" w:rsidRPr="001C1E50" w:rsidRDefault="001C1E50" w:rsidP="001C1E50">
      <w:pPr>
        <w:shd w:val="clear" w:color="auto" w:fill="FFFFFF"/>
        <w:spacing w:after="420" w:line="240" w:lineRule="auto"/>
        <w:rPr>
          <w:rFonts w:ascii="Times New Roman" w:eastAsia="Times New Roman" w:hAnsi="Times New Roman" w:cs="Times New Roman"/>
          <w:kern w:val="0"/>
          <w:sz w:val="24"/>
          <w:szCs w:val="24"/>
          <w14:ligatures w14:val="none"/>
        </w:rPr>
      </w:pPr>
      <w:r w:rsidRPr="001C1E50">
        <w:rPr>
          <w:rFonts w:ascii="Times New Roman" w:eastAsia="Times New Roman" w:hAnsi="Times New Roman" w:cs="Times New Roman"/>
          <w:color w:val="000000"/>
          <w:kern w:val="0"/>
          <w:sz w:val="24"/>
          <w:szCs w:val="24"/>
          <w:shd w:val="clear" w:color="auto" w:fill="FFFFFF"/>
          <w14:ligatures w14:val="none"/>
        </w:rPr>
        <w:t>References</w:t>
      </w:r>
    </w:p>
    <w:p w14:paraId="772C7514" w14:textId="77777777" w:rsidR="001C1E50" w:rsidRPr="001C1E50" w:rsidRDefault="001C1E50" w:rsidP="001C1E50">
      <w:pPr>
        <w:numPr>
          <w:ilvl w:val="0"/>
          <w:numId w:val="2"/>
        </w:numPr>
        <w:shd w:val="clear" w:color="auto" w:fill="FFFFFF"/>
        <w:spacing w:after="0" w:line="240" w:lineRule="auto"/>
        <w:textAlignment w:val="baseline"/>
        <w:rPr>
          <w:rFonts w:ascii="Times New Roman" w:eastAsia="Times New Roman" w:hAnsi="Times New Roman" w:cs="Times New Roman"/>
          <w:color w:val="000000"/>
          <w:kern w:val="0"/>
          <w:sz w:val="24"/>
          <w:szCs w:val="24"/>
          <w14:ligatures w14:val="none"/>
        </w:rPr>
      </w:pPr>
      <w:r w:rsidRPr="001C1E50">
        <w:rPr>
          <w:rFonts w:ascii="Times New Roman" w:eastAsia="Times New Roman" w:hAnsi="Times New Roman" w:cs="Times New Roman"/>
          <w:color w:val="000000"/>
          <w:kern w:val="0"/>
          <w:sz w:val="24"/>
          <w:szCs w:val="24"/>
          <w14:ligatures w14:val="none"/>
        </w:rPr>
        <w:t xml:space="preserve">Fujisawa H., </w:t>
      </w:r>
      <w:proofErr w:type="spellStart"/>
      <w:r w:rsidRPr="001C1E50">
        <w:rPr>
          <w:rFonts w:ascii="Times New Roman" w:eastAsia="Times New Roman" w:hAnsi="Times New Roman" w:cs="Times New Roman"/>
          <w:color w:val="000000"/>
          <w:kern w:val="0"/>
          <w:sz w:val="24"/>
          <w:szCs w:val="24"/>
          <w14:ligatures w14:val="none"/>
        </w:rPr>
        <w:t>Yokoya</w:t>
      </w:r>
      <w:proofErr w:type="spellEnd"/>
      <w:r w:rsidRPr="001C1E50">
        <w:rPr>
          <w:rFonts w:ascii="Times New Roman" w:eastAsia="Times New Roman" w:hAnsi="Times New Roman" w:cs="Times New Roman"/>
          <w:color w:val="000000"/>
          <w:kern w:val="0"/>
          <w:sz w:val="24"/>
          <w:szCs w:val="24"/>
          <w14:ligatures w14:val="none"/>
        </w:rPr>
        <w:t xml:space="preserve"> T., Takahashi T. </w:t>
      </w:r>
      <w:proofErr w:type="gramStart"/>
      <w:r w:rsidRPr="001C1E50">
        <w:rPr>
          <w:rFonts w:ascii="Times New Roman" w:eastAsia="Times New Roman" w:hAnsi="Times New Roman" w:cs="Times New Roman"/>
          <w:color w:val="000000"/>
          <w:kern w:val="0"/>
          <w:sz w:val="24"/>
          <w:szCs w:val="24"/>
          <w14:ligatures w14:val="none"/>
        </w:rPr>
        <w:t xml:space="preserve">et </w:t>
      </w:r>
      <w:proofErr w:type="spellStart"/>
      <w:r w:rsidRPr="001C1E50">
        <w:rPr>
          <w:rFonts w:ascii="Times New Roman" w:eastAsia="Times New Roman" w:hAnsi="Times New Roman" w:cs="Times New Roman"/>
          <w:color w:val="000000"/>
          <w:kern w:val="0"/>
          <w:sz w:val="24"/>
          <w:szCs w:val="24"/>
          <w14:ligatures w14:val="none"/>
        </w:rPr>
        <w:t>al.”Angle</w:t>
      </w:r>
      <w:proofErr w:type="spellEnd"/>
      <w:proofErr w:type="gramEnd"/>
      <w:r w:rsidRPr="001C1E50">
        <w:rPr>
          <w:rFonts w:ascii="Times New Roman" w:eastAsia="Times New Roman" w:hAnsi="Times New Roman" w:cs="Times New Roman"/>
          <w:color w:val="000000"/>
          <w:kern w:val="0"/>
          <w:sz w:val="24"/>
          <w:szCs w:val="24"/>
          <w14:ligatures w14:val="none"/>
        </w:rPr>
        <w:t xml:space="preserve">-resolved photoemission study of </w:t>
      </w:r>
      <w:proofErr w:type="spellStart"/>
      <w:r w:rsidRPr="001C1E50">
        <w:rPr>
          <w:rFonts w:ascii="Times New Roman" w:eastAsia="Times New Roman" w:hAnsi="Times New Roman" w:cs="Times New Roman"/>
          <w:color w:val="000000"/>
          <w:kern w:val="0"/>
          <w:sz w:val="24"/>
          <w:szCs w:val="24"/>
          <w14:ligatures w14:val="none"/>
        </w:rPr>
        <w:t>Sr₂CuO</w:t>
      </w:r>
      <w:proofErr w:type="spellEnd"/>
      <w:r w:rsidRPr="001C1E50">
        <w:rPr>
          <w:rFonts w:ascii="Times New Roman" w:eastAsia="Times New Roman" w:hAnsi="Times New Roman" w:cs="Times New Roman"/>
          <w:color w:val="000000"/>
          <w:kern w:val="0"/>
          <w:sz w:val="24"/>
          <w:szCs w:val="24"/>
          <w14:ligatures w14:val="none"/>
        </w:rPr>
        <w:t>₃” Phys. Rev. B 59, 7358 (1999)</w:t>
      </w:r>
    </w:p>
    <w:p w14:paraId="7F9489E8" w14:textId="77777777" w:rsidR="001C1E50" w:rsidRPr="001C1E50" w:rsidRDefault="001C1E50" w:rsidP="001C1E50">
      <w:pPr>
        <w:numPr>
          <w:ilvl w:val="0"/>
          <w:numId w:val="2"/>
        </w:numPr>
        <w:shd w:val="clear" w:color="auto" w:fill="FFFFFF"/>
        <w:spacing w:after="0" w:line="240" w:lineRule="auto"/>
        <w:textAlignment w:val="baseline"/>
        <w:rPr>
          <w:rFonts w:ascii="Times New Roman" w:eastAsia="Times New Roman" w:hAnsi="Times New Roman" w:cs="Times New Roman"/>
          <w:color w:val="000000"/>
          <w:kern w:val="0"/>
          <w:sz w:val="24"/>
          <w:szCs w:val="24"/>
          <w14:ligatures w14:val="none"/>
        </w:rPr>
      </w:pPr>
      <w:r w:rsidRPr="001C1E50">
        <w:rPr>
          <w:rFonts w:ascii="Times New Roman" w:eastAsia="Times New Roman" w:hAnsi="Times New Roman" w:cs="Times New Roman"/>
          <w:color w:val="222222"/>
          <w:kern w:val="0"/>
          <w:sz w:val="24"/>
          <w:szCs w:val="24"/>
          <w14:ligatures w14:val="none"/>
        </w:rPr>
        <w:t>Pala, N., Abbas, A.N. Terahertz Technology for Nano Applications. In: Bhushan, B. (eds) Encyclopedia of Nanotechnology. Springer, Dordrecht. (2012).</w:t>
      </w:r>
    </w:p>
    <w:p w14:paraId="7B02D139" w14:textId="7B969BC3" w:rsidR="00574B8C" w:rsidRPr="00695BC4" w:rsidRDefault="001C1E50" w:rsidP="00695BC4">
      <w:pPr>
        <w:numPr>
          <w:ilvl w:val="0"/>
          <w:numId w:val="2"/>
        </w:numPr>
        <w:shd w:val="clear" w:color="auto" w:fill="FFFFFF"/>
        <w:spacing w:after="420" w:line="240" w:lineRule="auto"/>
        <w:textAlignment w:val="baseline"/>
        <w:rPr>
          <w:rFonts w:ascii="Times New Roman" w:eastAsia="Times New Roman" w:hAnsi="Times New Roman" w:cs="Times New Roman"/>
          <w:color w:val="000000"/>
          <w:kern w:val="0"/>
          <w:sz w:val="24"/>
          <w:szCs w:val="24"/>
          <w14:ligatures w14:val="none"/>
        </w:rPr>
      </w:pPr>
      <w:proofErr w:type="spellStart"/>
      <w:r w:rsidRPr="001C1E50">
        <w:rPr>
          <w:rFonts w:ascii="Times New Roman" w:eastAsia="Times New Roman" w:hAnsi="Times New Roman" w:cs="Times New Roman"/>
          <w:color w:val="222222"/>
          <w:kern w:val="0"/>
          <w:sz w:val="24"/>
          <w:szCs w:val="24"/>
          <w14:ligatures w14:val="none"/>
        </w:rPr>
        <w:t>Mehio</w:t>
      </w:r>
      <w:proofErr w:type="spellEnd"/>
      <w:r w:rsidRPr="001C1E50">
        <w:rPr>
          <w:rFonts w:ascii="Times New Roman" w:eastAsia="Times New Roman" w:hAnsi="Times New Roman" w:cs="Times New Roman"/>
          <w:color w:val="222222"/>
          <w:kern w:val="0"/>
          <w:sz w:val="24"/>
          <w:szCs w:val="24"/>
          <w14:ligatures w14:val="none"/>
        </w:rPr>
        <w:t xml:space="preserve"> O., “Ultrafast dynamics of photo-doped Mott </w:t>
      </w:r>
      <w:proofErr w:type="gramStart"/>
      <w:r w:rsidRPr="001C1E50">
        <w:rPr>
          <w:rFonts w:ascii="Times New Roman" w:eastAsia="Times New Roman" w:hAnsi="Times New Roman" w:cs="Times New Roman"/>
          <w:color w:val="222222"/>
          <w:kern w:val="0"/>
          <w:sz w:val="24"/>
          <w:szCs w:val="24"/>
          <w14:ligatures w14:val="none"/>
        </w:rPr>
        <w:t>antiferromagnets ”</w:t>
      </w:r>
      <w:proofErr w:type="gramEnd"/>
      <w:r w:rsidRPr="001C1E50">
        <w:rPr>
          <w:rFonts w:ascii="Times New Roman" w:eastAsia="Times New Roman" w:hAnsi="Times New Roman" w:cs="Times New Roman"/>
          <w:color w:val="222222"/>
          <w:kern w:val="0"/>
          <w:sz w:val="24"/>
          <w:szCs w:val="24"/>
          <w14:ligatures w14:val="none"/>
        </w:rPr>
        <w:t xml:space="preserve"> California Institute of Technology (2023).</w:t>
      </w:r>
    </w:p>
    <w:sectPr w:rsidR="00574B8C" w:rsidRPr="00695B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ozlowski, Patryk T." w:date="2024-01-14T17:01:00Z" w:initials="PK">
    <w:p w14:paraId="2DA5E88B" w14:textId="77777777" w:rsidR="003F457D" w:rsidRDefault="003F457D" w:rsidP="003F457D">
      <w:r>
        <w:rPr>
          <w:rStyle w:val="CommentReference"/>
        </w:rPr>
        <w:annotationRef/>
      </w:r>
      <w:r>
        <w:rPr>
          <w:color w:val="000000"/>
          <w:sz w:val="20"/>
          <w:szCs w:val="20"/>
        </w:rPr>
        <w:t>Could be helpful to insert a figure that would help people visualize what the crystal structure looks like</w:t>
      </w:r>
    </w:p>
  </w:comment>
  <w:comment w:id="2" w:author="Kozlowski, Patryk T." w:date="2024-01-14T17:03:00Z" w:initials="PK">
    <w:p w14:paraId="5CBF2C40" w14:textId="77777777" w:rsidR="00823045" w:rsidRDefault="00823045" w:rsidP="00823045">
      <w:r>
        <w:rPr>
          <w:rStyle w:val="CommentReference"/>
        </w:rPr>
        <w:annotationRef/>
      </w:r>
      <w:r>
        <w:rPr>
          <w:color w:val="000000"/>
          <w:sz w:val="20"/>
          <w:szCs w:val="20"/>
        </w:rPr>
        <w:t>what evidence to you have for this i.e. what other materials that are similar to the one you studied had interesting physics in the THz regime</w:t>
      </w:r>
    </w:p>
    <w:p w14:paraId="1FE35330" w14:textId="77777777" w:rsidR="00823045" w:rsidRDefault="00823045" w:rsidP="00823045"/>
  </w:comment>
  <w:comment w:id="3" w:author="Kozlowski, Patryk T." w:date="2024-01-14T17:16:00Z" w:initials="PK">
    <w:p w14:paraId="54B8C16F" w14:textId="77777777" w:rsidR="00F2118F" w:rsidRDefault="00F2118F" w:rsidP="00F2118F">
      <w:r>
        <w:rPr>
          <w:rStyle w:val="CommentReference"/>
        </w:rPr>
        <w:annotationRef/>
      </w:r>
      <w:r>
        <w:rPr>
          <w:color w:val="000000"/>
          <w:sz w:val="20"/>
          <w:szCs w:val="20"/>
        </w:rPr>
        <w:t>this paragraph needs to be cleared up. I think I know what you want to say, but others might not. what did you hope to find by detecting the pulse at two different moments in time? Maybe a quick explanation of the principle behind time-resolved spectroscopy could be helpful for other readers.</w:t>
      </w:r>
    </w:p>
  </w:comment>
  <w:comment w:id="4" w:author="Kozlowski, Patryk T." w:date="2024-01-14T17:19:00Z" w:initials="PK">
    <w:p w14:paraId="3D95A963" w14:textId="77777777" w:rsidR="00F2118F" w:rsidRDefault="00F2118F" w:rsidP="00F2118F">
      <w:r>
        <w:rPr>
          <w:rStyle w:val="CommentReference"/>
        </w:rPr>
        <w:annotationRef/>
      </w:r>
      <w:r>
        <w:rPr>
          <w:color w:val="000000"/>
          <w:sz w:val="20"/>
          <w:szCs w:val="20"/>
        </w:rPr>
        <w:t>I am wondering whether there is a simpler figure that could illustrate this process. Also, it is not immediately clear where the beam splitter is, even though I assume it is indicated by BS</w:t>
      </w:r>
    </w:p>
  </w:comment>
  <w:comment w:id="5" w:author="Kozlowski, Patryk T." w:date="2024-01-14T17:21:00Z" w:initials="PK">
    <w:p w14:paraId="06F0C1A2" w14:textId="77777777" w:rsidR="00F2118F" w:rsidRDefault="00F2118F" w:rsidP="00F2118F">
      <w:r>
        <w:rPr>
          <w:rStyle w:val="CommentReference"/>
        </w:rPr>
        <w:annotationRef/>
      </w:r>
      <w:r>
        <w:rPr>
          <w:color w:val="000000"/>
          <w:sz w:val="20"/>
          <w:szCs w:val="20"/>
        </w:rPr>
        <w:t>it would be helpful to provide a short example</w:t>
      </w:r>
    </w:p>
  </w:comment>
  <w:comment w:id="6" w:author="Kozlowski, Patryk T." w:date="2024-01-14T17:23:00Z" w:initials="PK">
    <w:p w14:paraId="6DAF08E5" w14:textId="77777777" w:rsidR="00480B27" w:rsidRDefault="00480B27" w:rsidP="00480B27">
      <w:r>
        <w:rPr>
          <w:rStyle w:val="CommentReference"/>
        </w:rPr>
        <w:annotationRef/>
      </w:r>
      <w:r>
        <w:rPr>
          <w:color w:val="000000"/>
          <w:sz w:val="20"/>
          <w:szCs w:val="20"/>
        </w:rPr>
        <w:t>I don’t think panel a is necessary, if you don’t reference it in the text</w:t>
      </w:r>
    </w:p>
  </w:comment>
  <w:comment w:id="7" w:author="Kozlowski, Patryk T." w:date="2024-01-14T17:27:00Z" w:initials="PK">
    <w:p w14:paraId="433110F0" w14:textId="77777777" w:rsidR="00480B27" w:rsidRDefault="00480B27" w:rsidP="00480B27">
      <w:r>
        <w:rPr>
          <w:rStyle w:val="CommentReference"/>
        </w:rPr>
        <w:annotationRef/>
      </w:r>
      <w:r>
        <w:rPr>
          <w:sz w:val="20"/>
          <w:szCs w:val="20"/>
        </w:rPr>
        <w:t>i don’t see a 45 degree label; either explain more or I think it can be fine to get rid of this note</w:t>
      </w:r>
    </w:p>
  </w:comment>
  <w:comment w:id="8" w:author="Kozlowski, Patryk T." w:date="2024-01-14T17:32:00Z" w:initials="PK">
    <w:p w14:paraId="61E206D9" w14:textId="77777777" w:rsidR="003507E4" w:rsidRDefault="003507E4" w:rsidP="003507E4">
      <w:r>
        <w:rPr>
          <w:rStyle w:val="CommentReference"/>
        </w:rPr>
        <w:annotationRef/>
      </w:r>
      <w:r>
        <w:rPr>
          <w:color w:val="000000"/>
          <w:sz w:val="20"/>
          <w:szCs w:val="20"/>
        </w:rPr>
        <w:t>I might consider devoting some more time into explaining this term; it seems quite important to your later results</w:t>
      </w:r>
    </w:p>
  </w:comment>
  <w:comment w:id="9" w:author="Kozlowski, Patryk T." w:date="2024-01-14T17:31:00Z" w:initials="PK">
    <w:p w14:paraId="0DED51AF" w14:textId="229B805A" w:rsidR="00480B27" w:rsidRDefault="00480B27" w:rsidP="00480B27">
      <w:r>
        <w:rPr>
          <w:rStyle w:val="CommentReference"/>
        </w:rPr>
        <w:annotationRef/>
      </w:r>
      <w:r>
        <w:rPr>
          <w:color w:val="000000"/>
          <w:sz w:val="20"/>
          <w:szCs w:val="20"/>
        </w:rPr>
        <w:t>refer to 2b here</w:t>
      </w:r>
    </w:p>
    <w:p w14:paraId="619C7B06" w14:textId="77777777" w:rsidR="00480B27" w:rsidRDefault="00480B27" w:rsidP="00480B27"/>
  </w:comment>
  <w:comment w:id="10" w:author="Kozlowski, Patryk T." w:date="2024-01-14T17:44:00Z" w:initials="PK">
    <w:p w14:paraId="3DE961E0" w14:textId="77777777" w:rsidR="00EE5E2C" w:rsidRDefault="00EE5E2C" w:rsidP="00EE5E2C">
      <w:r>
        <w:rPr>
          <w:rStyle w:val="CommentReference"/>
        </w:rPr>
        <w:annotationRef/>
      </w:r>
      <w:r>
        <w:rPr>
          <w:color w:val="000000"/>
          <w:sz w:val="20"/>
          <w:szCs w:val="20"/>
        </w:rPr>
        <w:t>what are people doing to address this? as in, what are the future directions of this work?</w:t>
      </w:r>
    </w:p>
  </w:comment>
  <w:comment w:id="11" w:author="Kozlowski, Patryk T." w:date="2024-01-14T17:33:00Z" w:initials="PK">
    <w:p w14:paraId="777ABF80" w14:textId="7C687C6E" w:rsidR="003507E4" w:rsidRDefault="003507E4" w:rsidP="003507E4">
      <w:r>
        <w:rPr>
          <w:rStyle w:val="CommentReference"/>
        </w:rPr>
        <w:annotationRef/>
      </w:r>
      <w:r>
        <w:rPr>
          <w:color w:val="000000"/>
          <w:sz w:val="20"/>
          <w:szCs w:val="20"/>
        </w:rPr>
        <w:t>if there was an illustration of the crystal structure, it might be easier to see what you mean by the chain?</w:t>
      </w:r>
    </w:p>
  </w:comment>
  <w:comment w:id="12" w:author="Kozlowski, Patryk T." w:date="2024-01-14T17:36:00Z" w:initials="PK">
    <w:p w14:paraId="185EFB1F" w14:textId="77777777" w:rsidR="003507E4" w:rsidRDefault="003507E4" w:rsidP="003507E4">
      <w:r>
        <w:rPr>
          <w:rStyle w:val="CommentReference"/>
        </w:rPr>
        <w:annotationRef/>
      </w:r>
      <w:r>
        <w:rPr>
          <w:color w:val="000000"/>
          <w:sz w:val="20"/>
          <w:szCs w:val="20"/>
        </w:rPr>
        <w:t>again, if it is possible to simplify the experiment setup diagram so the reader can just get the relevant information, this would be helpful.</w:t>
      </w:r>
    </w:p>
  </w:comment>
  <w:comment w:id="13" w:author="Kozlowski, Patryk T." w:date="2024-01-14T17:42:00Z" w:initials="PK">
    <w:p w14:paraId="57873EB8" w14:textId="77777777" w:rsidR="003507E4" w:rsidRDefault="003507E4" w:rsidP="003507E4">
      <w:r>
        <w:rPr>
          <w:rStyle w:val="CommentReference"/>
        </w:rPr>
        <w:annotationRef/>
      </w:r>
      <w:r>
        <w:rPr>
          <w:color w:val="000000"/>
          <w:sz w:val="20"/>
          <w:szCs w:val="20"/>
        </w:rPr>
        <w:t>it is not clear what the dotted line labelled as C is</w:t>
      </w:r>
    </w:p>
  </w:comment>
  <w:comment w:id="14" w:author="Kozlowski, Patryk T." w:date="2024-01-14T17:46:00Z" w:initials="PK">
    <w:p w14:paraId="1407DDD2" w14:textId="77777777" w:rsidR="00EE5E2C" w:rsidRDefault="00EE5E2C" w:rsidP="00EE5E2C">
      <w:r>
        <w:rPr>
          <w:rStyle w:val="CommentReference"/>
        </w:rPr>
        <w:annotationRef/>
      </w:r>
      <w:r>
        <w:rPr>
          <w:color w:val="000000"/>
          <w:sz w:val="20"/>
          <w:szCs w:val="20"/>
        </w:rPr>
        <w:t>also, maybe add more diff colors to this graph</w:t>
      </w:r>
    </w:p>
  </w:comment>
  <w:comment w:id="15" w:author="Kozlowski, Patryk T." w:date="2024-01-14T17:40:00Z" w:initials="PK">
    <w:p w14:paraId="6C0EAFE0" w14:textId="53139CCA" w:rsidR="003507E4" w:rsidRDefault="003507E4" w:rsidP="003507E4">
      <w:r>
        <w:rPr>
          <w:rStyle w:val="CommentReference"/>
        </w:rPr>
        <w:annotationRef/>
      </w:r>
      <w:r>
        <w:rPr>
          <w:color w:val="000000"/>
          <w:sz w:val="20"/>
          <w:szCs w:val="20"/>
        </w:rPr>
        <w:t>I might label this axis on the figure, like \delta{E}/E_total or something</w:t>
      </w:r>
    </w:p>
  </w:comment>
  <w:comment w:id="16" w:author="Kozlowski, Patryk T." w:date="2024-01-14T17:48:00Z" w:initials="PK">
    <w:p w14:paraId="06BC6BEB" w14:textId="77777777" w:rsidR="00EE5E2C" w:rsidRDefault="00EE5E2C" w:rsidP="00EE5E2C">
      <w:r>
        <w:rPr>
          <w:rStyle w:val="CommentReference"/>
        </w:rPr>
        <w:annotationRef/>
      </w:r>
      <w:r>
        <w:rPr>
          <w:color w:val="000000"/>
          <w:sz w:val="20"/>
          <w:szCs w:val="20"/>
        </w:rPr>
        <w:t>this seems to be a central conclusion of what you did, but it is not explained well so it is difficult to recognize</w:t>
      </w:r>
    </w:p>
  </w:comment>
  <w:comment w:id="17" w:author="Kozlowski, Patryk T." w:date="2024-01-14T17:49:00Z" w:initials="PK">
    <w:p w14:paraId="18BCC98E" w14:textId="77777777" w:rsidR="00EE5E2C" w:rsidRDefault="00EE5E2C" w:rsidP="00EE5E2C">
      <w:r>
        <w:rPr>
          <w:rStyle w:val="CommentReference"/>
        </w:rPr>
        <w:annotationRef/>
      </w:r>
      <w:r>
        <w:rPr>
          <w:color w:val="000000"/>
          <w:sz w:val="20"/>
          <w:szCs w:val="20"/>
        </w:rPr>
        <w:t>adding more context as to how the reader should connect between the two graphs would be helpful</w:t>
      </w:r>
    </w:p>
  </w:comment>
  <w:comment w:id="18" w:author="Kozlowski, Patryk T." w:date="2024-01-14T18:01:00Z" w:initials="PK">
    <w:p w14:paraId="568AC196" w14:textId="77777777" w:rsidR="00D1163B" w:rsidRDefault="00D1163B" w:rsidP="00D1163B">
      <w:r>
        <w:rPr>
          <w:rStyle w:val="CommentReference"/>
        </w:rPr>
        <w:annotationRef/>
      </w:r>
      <w:r>
        <w:rPr>
          <w:color w:val="000000"/>
          <w:sz w:val="20"/>
          <w:szCs w:val="20"/>
        </w:rPr>
        <w:t>spend more time on these results, they seem important!</w:t>
      </w:r>
    </w:p>
  </w:comment>
  <w:comment w:id="20" w:author="Kozlowski, Patryk T." w:date="2024-01-14T17:50:00Z" w:initials="PK">
    <w:p w14:paraId="3EDF485F" w14:textId="335131CA" w:rsidR="00EE5E2C" w:rsidRDefault="00EE5E2C" w:rsidP="00EE5E2C">
      <w:r>
        <w:rPr>
          <w:rStyle w:val="CommentReference"/>
        </w:rPr>
        <w:annotationRef/>
      </w:r>
      <w:r>
        <w:rPr>
          <w:color w:val="000000"/>
          <w:sz w:val="20"/>
          <w:szCs w:val="20"/>
        </w:rPr>
        <w:t>examples?</w:t>
      </w:r>
    </w:p>
  </w:comment>
  <w:comment w:id="21" w:author="Kozlowski, Patryk T." w:date="2024-01-14T18:02:00Z" w:initials="PK">
    <w:p w14:paraId="1A48D266" w14:textId="77777777" w:rsidR="00D1163B" w:rsidRDefault="00D1163B" w:rsidP="00D1163B">
      <w:r>
        <w:rPr>
          <w:rStyle w:val="CommentReference"/>
        </w:rPr>
        <w:annotationRef/>
      </w:r>
      <w:r>
        <w:rPr>
          <w:color w:val="000000"/>
          <w:sz w:val="20"/>
          <w:szCs w:val="20"/>
        </w:rPr>
        <w:t>what else might you see?</w:t>
      </w:r>
    </w:p>
  </w:comment>
  <w:comment w:id="22" w:author="Kozlowski, Patryk T." w:date="2024-01-14T17:53:00Z" w:initials="PK">
    <w:p w14:paraId="30257EE1" w14:textId="54D5E46A" w:rsidR="00023068" w:rsidRDefault="00023068" w:rsidP="00023068">
      <w:r>
        <w:rPr>
          <w:rStyle w:val="CommentReference"/>
        </w:rPr>
        <w:annotationRef/>
      </w:r>
      <w:r>
        <w:rPr>
          <w:color w:val="000000"/>
          <w:sz w:val="20"/>
          <w:szCs w:val="20"/>
        </w:rPr>
        <w:t>personally, I would add a note as to why investigating low energy dynamics might resolve the problem of room-T superconductivity, which I assume is the thing that most people are interested about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A5E88B" w15:done="0"/>
  <w15:commentEx w15:paraId="1FE35330" w15:done="0"/>
  <w15:commentEx w15:paraId="54B8C16F" w15:done="0"/>
  <w15:commentEx w15:paraId="3D95A963" w15:done="0"/>
  <w15:commentEx w15:paraId="06F0C1A2" w15:done="0"/>
  <w15:commentEx w15:paraId="6DAF08E5" w15:done="0"/>
  <w15:commentEx w15:paraId="433110F0" w15:done="0"/>
  <w15:commentEx w15:paraId="61E206D9" w15:done="0"/>
  <w15:commentEx w15:paraId="619C7B06" w15:done="0"/>
  <w15:commentEx w15:paraId="3DE961E0" w15:done="0"/>
  <w15:commentEx w15:paraId="777ABF80" w15:done="0"/>
  <w15:commentEx w15:paraId="185EFB1F" w15:done="0"/>
  <w15:commentEx w15:paraId="57873EB8" w15:done="0"/>
  <w15:commentEx w15:paraId="1407DDD2" w15:paraIdParent="57873EB8" w15:done="0"/>
  <w15:commentEx w15:paraId="6C0EAFE0" w15:done="0"/>
  <w15:commentEx w15:paraId="06BC6BEB" w15:done="0"/>
  <w15:commentEx w15:paraId="18BCC98E" w15:paraIdParent="06BC6BEB" w15:done="0"/>
  <w15:commentEx w15:paraId="568AC196" w15:paraIdParent="06BC6BEB" w15:done="0"/>
  <w15:commentEx w15:paraId="3EDF485F" w15:done="0"/>
  <w15:commentEx w15:paraId="1A48D266" w15:done="0"/>
  <w15:commentEx w15:paraId="30257E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2F79EE6" w16cex:dateUtc="2024-01-15T01:01:00Z"/>
  <w16cex:commentExtensible w16cex:durableId="73065CAE" w16cex:dateUtc="2024-01-15T01:03:00Z"/>
  <w16cex:commentExtensible w16cex:durableId="6BE2B320" w16cex:dateUtc="2024-01-15T01:16:00Z"/>
  <w16cex:commentExtensible w16cex:durableId="2F35CB96" w16cex:dateUtc="2024-01-15T01:19:00Z"/>
  <w16cex:commentExtensible w16cex:durableId="03AD79F2" w16cex:dateUtc="2024-01-15T01:21:00Z"/>
  <w16cex:commentExtensible w16cex:durableId="5456E117" w16cex:dateUtc="2024-01-15T01:23:00Z"/>
  <w16cex:commentExtensible w16cex:durableId="286DB226" w16cex:dateUtc="2024-01-15T01:27:00Z"/>
  <w16cex:commentExtensible w16cex:durableId="0E1E4127" w16cex:dateUtc="2024-01-15T01:32:00Z"/>
  <w16cex:commentExtensible w16cex:durableId="48C34BA4" w16cex:dateUtc="2024-01-15T01:31:00Z"/>
  <w16cex:commentExtensible w16cex:durableId="17F0C92B" w16cex:dateUtc="2024-01-15T01:44:00Z"/>
  <w16cex:commentExtensible w16cex:durableId="4F0866B5" w16cex:dateUtc="2024-01-15T01:33:00Z"/>
  <w16cex:commentExtensible w16cex:durableId="6DB66A05" w16cex:dateUtc="2024-01-15T01:36:00Z"/>
  <w16cex:commentExtensible w16cex:durableId="34461118" w16cex:dateUtc="2024-01-15T01:42:00Z"/>
  <w16cex:commentExtensible w16cex:durableId="6C71E2BD" w16cex:dateUtc="2024-01-15T01:46:00Z"/>
  <w16cex:commentExtensible w16cex:durableId="1F8AB2BC" w16cex:dateUtc="2024-01-15T01:40:00Z"/>
  <w16cex:commentExtensible w16cex:durableId="3777F976" w16cex:dateUtc="2024-01-15T01:48:00Z"/>
  <w16cex:commentExtensible w16cex:durableId="21E68939" w16cex:dateUtc="2024-01-15T01:49:00Z"/>
  <w16cex:commentExtensible w16cex:durableId="34EE6C61" w16cex:dateUtc="2024-01-15T02:01:00Z"/>
  <w16cex:commentExtensible w16cex:durableId="246C55C8" w16cex:dateUtc="2024-01-15T01:50:00Z"/>
  <w16cex:commentExtensible w16cex:durableId="7F5D7EFB" w16cex:dateUtc="2024-01-15T02:02:00Z"/>
  <w16cex:commentExtensible w16cex:durableId="19DE8E71" w16cex:dateUtc="2024-01-15T0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A5E88B" w16cid:durableId="72F79EE6"/>
  <w16cid:commentId w16cid:paraId="1FE35330" w16cid:durableId="73065CAE"/>
  <w16cid:commentId w16cid:paraId="54B8C16F" w16cid:durableId="6BE2B320"/>
  <w16cid:commentId w16cid:paraId="3D95A963" w16cid:durableId="2F35CB96"/>
  <w16cid:commentId w16cid:paraId="06F0C1A2" w16cid:durableId="03AD79F2"/>
  <w16cid:commentId w16cid:paraId="6DAF08E5" w16cid:durableId="5456E117"/>
  <w16cid:commentId w16cid:paraId="433110F0" w16cid:durableId="286DB226"/>
  <w16cid:commentId w16cid:paraId="61E206D9" w16cid:durableId="0E1E4127"/>
  <w16cid:commentId w16cid:paraId="619C7B06" w16cid:durableId="48C34BA4"/>
  <w16cid:commentId w16cid:paraId="3DE961E0" w16cid:durableId="17F0C92B"/>
  <w16cid:commentId w16cid:paraId="777ABF80" w16cid:durableId="4F0866B5"/>
  <w16cid:commentId w16cid:paraId="185EFB1F" w16cid:durableId="6DB66A05"/>
  <w16cid:commentId w16cid:paraId="57873EB8" w16cid:durableId="34461118"/>
  <w16cid:commentId w16cid:paraId="1407DDD2" w16cid:durableId="6C71E2BD"/>
  <w16cid:commentId w16cid:paraId="6C0EAFE0" w16cid:durableId="1F8AB2BC"/>
  <w16cid:commentId w16cid:paraId="06BC6BEB" w16cid:durableId="3777F976"/>
  <w16cid:commentId w16cid:paraId="18BCC98E" w16cid:durableId="21E68939"/>
  <w16cid:commentId w16cid:paraId="568AC196" w16cid:durableId="34EE6C61"/>
  <w16cid:commentId w16cid:paraId="3EDF485F" w16cid:durableId="246C55C8"/>
  <w16cid:commentId w16cid:paraId="1A48D266" w16cid:durableId="7F5D7EFB"/>
  <w16cid:commentId w16cid:paraId="30257EE1" w16cid:durableId="19DE8E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F7ADF"/>
    <w:multiLevelType w:val="multilevel"/>
    <w:tmpl w:val="338CE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AD36B1"/>
    <w:multiLevelType w:val="multilevel"/>
    <w:tmpl w:val="C4A2E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1010660">
    <w:abstractNumId w:val="0"/>
    <w:lvlOverride w:ilvl="0">
      <w:lvl w:ilvl="0">
        <w:numFmt w:val="lowerLetter"/>
        <w:lvlText w:val="%1."/>
        <w:lvlJc w:val="left"/>
      </w:lvl>
    </w:lvlOverride>
  </w:num>
  <w:num w:numId="2" w16cid:durableId="211355244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zlowski, Patryk T.">
    <w15:presenceInfo w15:providerId="AD" w15:userId="S::pkozlows@caltech.edu::c0b79f70-7d09-402e-8e39-11ad979e8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E50"/>
    <w:rsid w:val="000052E4"/>
    <w:rsid w:val="00023068"/>
    <w:rsid w:val="00075323"/>
    <w:rsid w:val="00094C26"/>
    <w:rsid w:val="000B4FF9"/>
    <w:rsid w:val="001310EC"/>
    <w:rsid w:val="001C1E50"/>
    <w:rsid w:val="00210AAA"/>
    <w:rsid w:val="00281CA9"/>
    <w:rsid w:val="002C5911"/>
    <w:rsid w:val="003326EF"/>
    <w:rsid w:val="003507E4"/>
    <w:rsid w:val="00391223"/>
    <w:rsid w:val="003C4533"/>
    <w:rsid w:val="003F457D"/>
    <w:rsid w:val="00480B27"/>
    <w:rsid w:val="004E1BD7"/>
    <w:rsid w:val="00574B8C"/>
    <w:rsid w:val="005B2F05"/>
    <w:rsid w:val="005B6356"/>
    <w:rsid w:val="00621421"/>
    <w:rsid w:val="006416A7"/>
    <w:rsid w:val="006431DD"/>
    <w:rsid w:val="00650D47"/>
    <w:rsid w:val="00695BC4"/>
    <w:rsid w:val="006A0374"/>
    <w:rsid w:val="007B0891"/>
    <w:rsid w:val="00823045"/>
    <w:rsid w:val="008A7011"/>
    <w:rsid w:val="00980F0A"/>
    <w:rsid w:val="009A3579"/>
    <w:rsid w:val="00D1163B"/>
    <w:rsid w:val="00D12CD7"/>
    <w:rsid w:val="00D224E1"/>
    <w:rsid w:val="00D34BCC"/>
    <w:rsid w:val="00E0545B"/>
    <w:rsid w:val="00E14A1B"/>
    <w:rsid w:val="00E360FA"/>
    <w:rsid w:val="00ED0D8C"/>
    <w:rsid w:val="00EE5E2C"/>
    <w:rsid w:val="00F2118F"/>
    <w:rsid w:val="00F25856"/>
    <w:rsid w:val="00FD2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CBA41"/>
  <w15:chartTrackingRefBased/>
  <w15:docId w15:val="{AD92FF01-5378-4156-8820-FDBDF8620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1E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1310EC"/>
    <w:rPr>
      <w:color w:val="808080"/>
    </w:rPr>
  </w:style>
  <w:style w:type="paragraph" w:styleId="Revision">
    <w:name w:val="Revision"/>
    <w:hidden/>
    <w:uiPriority w:val="99"/>
    <w:semiHidden/>
    <w:rsid w:val="003F457D"/>
    <w:pPr>
      <w:spacing w:after="0" w:line="240" w:lineRule="auto"/>
    </w:pPr>
  </w:style>
  <w:style w:type="character" w:styleId="CommentReference">
    <w:name w:val="annotation reference"/>
    <w:basedOn w:val="DefaultParagraphFont"/>
    <w:uiPriority w:val="99"/>
    <w:semiHidden/>
    <w:unhideWhenUsed/>
    <w:rsid w:val="003F457D"/>
    <w:rPr>
      <w:sz w:val="16"/>
      <w:szCs w:val="16"/>
    </w:rPr>
  </w:style>
  <w:style w:type="paragraph" w:styleId="CommentText">
    <w:name w:val="annotation text"/>
    <w:basedOn w:val="Normal"/>
    <w:link w:val="CommentTextChar"/>
    <w:uiPriority w:val="99"/>
    <w:semiHidden/>
    <w:unhideWhenUsed/>
    <w:rsid w:val="003F457D"/>
    <w:pPr>
      <w:spacing w:line="240" w:lineRule="auto"/>
    </w:pPr>
    <w:rPr>
      <w:sz w:val="20"/>
      <w:szCs w:val="20"/>
    </w:rPr>
  </w:style>
  <w:style w:type="character" w:customStyle="1" w:styleId="CommentTextChar">
    <w:name w:val="Comment Text Char"/>
    <w:basedOn w:val="DefaultParagraphFont"/>
    <w:link w:val="CommentText"/>
    <w:uiPriority w:val="99"/>
    <w:semiHidden/>
    <w:rsid w:val="003F457D"/>
    <w:rPr>
      <w:sz w:val="20"/>
      <w:szCs w:val="20"/>
    </w:rPr>
  </w:style>
  <w:style w:type="paragraph" w:styleId="CommentSubject">
    <w:name w:val="annotation subject"/>
    <w:basedOn w:val="CommentText"/>
    <w:next w:val="CommentText"/>
    <w:link w:val="CommentSubjectChar"/>
    <w:uiPriority w:val="99"/>
    <w:semiHidden/>
    <w:unhideWhenUsed/>
    <w:rsid w:val="003F457D"/>
    <w:rPr>
      <w:b/>
      <w:bCs/>
    </w:rPr>
  </w:style>
  <w:style w:type="character" w:customStyle="1" w:styleId="CommentSubjectChar">
    <w:name w:val="Comment Subject Char"/>
    <w:basedOn w:val="CommentTextChar"/>
    <w:link w:val="CommentSubject"/>
    <w:uiPriority w:val="99"/>
    <w:semiHidden/>
    <w:rsid w:val="003F45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36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Ariane M</dc:creator>
  <cp:keywords/>
  <dc:description/>
  <cp:lastModifiedBy>Kozlowski, Patryk T.</cp:lastModifiedBy>
  <cp:revision>4</cp:revision>
  <dcterms:created xsi:type="dcterms:W3CDTF">2024-01-15T00:52:00Z</dcterms:created>
  <dcterms:modified xsi:type="dcterms:W3CDTF">2024-01-15T02:03:00Z</dcterms:modified>
</cp:coreProperties>
</file>