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68E1" w:rsidRDefault="00000000">
      <w:r>
        <w:t xml:space="preserve">As a young person, I want to be part of the effort to adapt to climate change. As a scientist, I am interested in the </w:t>
      </w:r>
      <w:commentRangeStart w:id="0"/>
      <w:r>
        <w:t>numerical</w:t>
      </w:r>
      <w:commentRangeEnd w:id="0"/>
      <w:r w:rsidR="00D26835">
        <w:rPr>
          <w:rStyle w:val="CommentReference"/>
        </w:rPr>
        <w:commentReference w:id="0"/>
      </w:r>
      <w:r>
        <w:t xml:space="preserve"> methods of quantum chemistry. These two desires can be reconciled at </w:t>
      </w:r>
      <w:r>
        <w:rPr>
          <w:i/>
        </w:rPr>
        <w:t>this school</w:t>
      </w:r>
      <w:r>
        <w:t xml:space="preserve"> by developing computational methods for elucidating the electronic structure of correlated materials used in sustainable fuel and chemical production. Working towards a PhD here will enable me to attain my future goal of teaching as a professor at a research institution.</w:t>
      </w:r>
    </w:p>
    <w:p w14:paraId="00000002" w14:textId="77777777" w:rsidR="002268E1" w:rsidRDefault="002268E1"/>
    <w:p w14:paraId="00000003" w14:textId="77777777" w:rsidR="002268E1" w:rsidRDefault="00000000">
      <w:r>
        <w:t>My journey started with the freshman general chemistry class. Learning about how the local geometry of electron orbits affects global chemical properties was fascinating.</w:t>
      </w:r>
    </w:p>
    <w:p w14:paraId="00000004" w14:textId="77777777" w:rsidR="002268E1" w:rsidRDefault="002268E1"/>
    <w:p w14:paraId="00000005" w14:textId="315F81DD" w:rsidR="002268E1" w:rsidRDefault="00E55D17">
      <w:ins w:id="1" w:author="Gautam Stroscio" w:date="2023-08-26T11:58:00Z">
        <w:r>
          <w:t>Immediately a</w:t>
        </w:r>
      </w:ins>
      <w:ins w:id="2" w:author="Gautam Stroscio" w:date="2023-08-26T11:42:00Z">
        <w:r w:rsidR="00506A05">
          <w:t>fter my freshman year</w:t>
        </w:r>
      </w:ins>
      <w:del w:id="3" w:author="Gautam Stroscio" w:date="2023-08-26T11:42:00Z">
        <w:r w:rsidDel="00506A05">
          <w:delText>So</w:delText>
        </w:r>
      </w:del>
      <w:r>
        <w:t xml:space="preserve">, in 2019, I </w:t>
      </w:r>
      <w:ins w:id="4" w:author="Gautam Stroscio" w:date="2023-08-26T11:43:00Z">
        <w:r w:rsidR="00506A05">
          <w:t>performed research through</w:t>
        </w:r>
      </w:ins>
      <w:del w:id="5" w:author="Gautam Stroscio" w:date="2023-08-26T11:43:00Z">
        <w:r w:rsidDel="00506A05">
          <w:delText xml:space="preserve">did </w:delText>
        </w:r>
      </w:del>
      <w:r>
        <w:t xml:space="preserve">a Summer Undergraduate Research Fellowship (SURF) in </w:t>
      </w:r>
      <w:ins w:id="6" w:author="Gautam Stroscio" w:date="2023-08-26T11:44:00Z">
        <w:r w:rsidR="00506A05">
          <w:t>Prof. Ryan G. Hadt’s</w:t>
        </w:r>
      </w:ins>
      <w:del w:id="7" w:author="Gautam Stroscio" w:date="2023-08-26T11:43:00Z">
        <w:r w:rsidDel="00506A05">
          <w:delText>a</w:delText>
        </w:r>
      </w:del>
      <w:r>
        <w:t xml:space="preserve"> physical inorganic chemistry laboratory </w:t>
      </w:r>
      <w:del w:id="8" w:author="Gautam Stroscio" w:date="2023-08-26T11:44:00Z">
        <w:r w:rsidDel="00506A05">
          <w:delText>with Prof. Ryan Hadt</w:delText>
        </w:r>
      </w:del>
      <w:ins w:id="9" w:author="Gautam Stroscio" w:date="2023-08-26T11:44:00Z">
        <w:r w:rsidR="00506A05">
          <w:t xml:space="preserve"> at Caltech</w:t>
        </w:r>
      </w:ins>
      <w:r>
        <w:t xml:space="preserve">. </w:t>
      </w:r>
      <w:ins w:id="10" w:author="Gautam Stroscio" w:date="2023-08-26T11:45:00Z">
        <w:r w:rsidR="00506A05">
          <w:t xml:space="preserve">During my research, </w:t>
        </w:r>
      </w:ins>
      <w:r>
        <w:t>I developed a computational</w:t>
      </w:r>
      <w:ins w:id="11" w:author="Gautam Stroscio" w:date="2023-08-26T11:42:00Z">
        <w:r w:rsidR="00506A05">
          <w:t xml:space="preserve"> </w:t>
        </w:r>
      </w:ins>
      <w:ins w:id="12" w:author="Gautam Stroscio" w:date="2023-08-26T11:55:00Z">
        <w:r>
          <w:t>prot</w:t>
        </w:r>
      </w:ins>
      <w:ins w:id="13" w:author="Gautam Stroscio" w:date="2023-08-26T11:56:00Z">
        <w:r>
          <w:t>ocol</w:t>
        </w:r>
      </w:ins>
      <w:del w:id="14" w:author="Gautam Stroscio" w:date="2023-08-26T11:42:00Z">
        <w:r w:rsidDel="00506A05">
          <w:delText xml:space="preserve"> model</w:delText>
        </w:r>
      </w:del>
      <w:r>
        <w:t xml:space="preserve"> for </w:t>
      </w:r>
      <w:ins w:id="15" w:author="Gautam Stroscio" w:date="2023-08-26T11:52:00Z">
        <w:r>
          <w:t>characteriz</w:t>
        </w:r>
      </w:ins>
      <w:ins w:id="16" w:author="Gautam Stroscio" w:date="2023-08-26T11:45:00Z">
        <w:r w:rsidR="00506A05">
          <w:t>ing</w:t>
        </w:r>
      </w:ins>
      <w:ins w:id="17" w:author="Gautam Stroscio" w:date="2023-08-26T12:24:00Z">
        <w:r w:rsidR="009603BB">
          <w:t xml:space="preserve"> mechanisms of</w:t>
        </w:r>
      </w:ins>
      <w:ins w:id="18" w:author="Gautam Stroscio" w:date="2023-08-26T11:45:00Z">
        <w:r w:rsidR="00506A05">
          <w:t xml:space="preserve"> </w:t>
        </w:r>
      </w:ins>
      <w:r>
        <w:t>spin-phonon coupling in Co(III) complexes</w:t>
      </w:r>
      <w:ins w:id="19" w:author="Gautam Stroscio" w:date="2023-08-26T12:24:00Z">
        <w:r w:rsidR="009603BB">
          <w:t xml:space="preserve"> relevant for </w:t>
        </w:r>
      </w:ins>
      <w:ins w:id="20" w:author="Gautam Stroscio" w:date="2023-08-26T12:26:00Z">
        <w:r w:rsidR="00E04C46">
          <w:t>quantum</w:t>
        </w:r>
      </w:ins>
      <w:ins w:id="21" w:author="Gautam Stroscio" w:date="2023-08-26T12:24:00Z">
        <w:r w:rsidR="009603BB">
          <w:t xml:space="preserve"> information science</w:t>
        </w:r>
      </w:ins>
      <w:r>
        <w:t xml:space="preserve">. I </w:t>
      </w:r>
      <w:ins w:id="22" w:author="Gautam Stroscio" w:date="2023-08-26T11:54:00Z">
        <w:r>
          <w:t xml:space="preserve">first </w:t>
        </w:r>
      </w:ins>
      <w:r>
        <w:t>used</w:t>
      </w:r>
      <w:del w:id="23" w:author="Gautam Stroscio" w:date="2023-08-26T12:13:00Z">
        <w:r w:rsidDel="0002515E">
          <w:delText xml:space="preserve"> </w:delText>
        </w:r>
      </w:del>
      <w:ins w:id="24" w:author="Gautam Stroscio" w:date="2023-08-26T12:08:00Z">
        <w:r w:rsidR="001A4CF9">
          <w:t xml:space="preserve"> </w:t>
        </w:r>
      </w:ins>
      <w:r>
        <w:t>DFT</w:t>
      </w:r>
      <w:ins w:id="25" w:author="Gautam Stroscio" w:date="2023-08-26T12:13:00Z">
        <w:r w:rsidR="0002515E">
          <w:t xml:space="preserve"> with </w:t>
        </w:r>
        <w:commentRangeStart w:id="26"/>
        <w:r w:rsidR="0002515E">
          <w:t>atomic orbital basis sets</w:t>
        </w:r>
      </w:ins>
      <w:r>
        <w:t xml:space="preserve"> </w:t>
      </w:r>
      <w:commentRangeEnd w:id="26"/>
      <w:r w:rsidR="0002515E">
        <w:rPr>
          <w:rStyle w:val="CommentReference"/>
        </w:rPr>
        <w:commentReference w:id="26"/>
      </w:r>
      <w:r>
        <w:t xml:space="preserve">to </w:t>
      </w:r>
      <w:ins w:id="27" w:author="Gautam Stroscio" w:date="2023-08-26T11:40:00Z">
        <w:r w:rsidR="00506A05">
          <w:t>optimize</w:t>
        </w:r>
      </w:ins>
      <w:del w:id="28" w:author="Gautam Stroscio" w:date="2023-08-26T11:40:00Z">
        <w:r w:rsidDel="00506A05">
          <w:delText>determine</w:delText>
        </w:r>
      </w:del>
      <w:r>
        <w:t xml:space="preserve"> </w:t>
      </w:r>
      <w:ins w:id="29" w:author="Gautam Stroscio" w:date="2023-08-26T12:19:00Z">
        <w:r w:rsidR="00CF5FBE">
          <w:t xml:space="preserve">geometric </w:t>
        </w:r>
      </w:ins>
      <w:r>
        <w:t xml:space="preserve">structures and </w:t>
      </w:r>
      <w:ins w:id="30" w:author="Gautam Stroscio" w:date="2023-08-26T11:53:00Z">
        <w:r>
          <w:t xml:space="preserve">to </w:t>
        </w:r>
      </w:ins>
      <w:ins w:id="31" w:author="Gautam Stroscio" w:date="2023-08-26T11:40:00Z">
        <w:r w:rsidR="00506A05">
          <w:t xml:space="preserve">obtain </w:t>
        </w:r>
      </w:ins>
      <w:ins w:id="32" w:author="Gautam Stroscio" w:date="2023-08-26T11:53:00Z">
        <w:r>
          <w:t xml:space="preserve">the </w:t>
        </w:r>
      </w:ins>
      <w:r>
        <w:t xml:space="preserve">vibrational </w:t>
      </w:r>
      <w:ins w:id="33" w:author="Gautam Stroscio" w:date="2023-08-26T11:41:00Z">
        <w:r w:rsidR="00506A05">
          <w:t xml:space="preserve">normal </w:t>
        </w:r>
      </w:ins>
      <w:r>
        <w:t>modes</w:t>
      </w:r>
      <w:ins w:id="34" w:author="Gautam Stroscio" w:date="2023-08-26T12:18:00Z">
        <w:r w:rsidR="0002515E">
          <w:t xml:space="preserve">. </w:t>
        </w:r>
      </w:ins>
      <w:ins w:id="35" w:author="Gautam Stroscio" w:date="2023-08-26T12:25:00Z">
        <w:r w:rsidR="00196C08">
          <w:t>Next I</w:t>
        </w:r>
      </w:ins>
      <w:ins w:id="36" w:author="Gautam Stroscio" w:date="2023-08-26T12:18:00Z">
        <w:r w:rsidR="0002515E">
          <w:t xml:space="preserve"> determine</w:t>
        </w:r>
      </w:ins>
      <w:ins w:id="37" w:author="Gautam Stroscio" w:date="2023-08-26T12:25:00Z">
        <w:r w:rsidR="00196C08">
          <w:t>d</w:t>
        </w:r>
      </w:ins>
      <w:ins w:id="38" w:author="Gautam Stroscio" w:date="2023-08-26T12:18:00Z">
        <w:r w:rsidR="0002515E">
          <w:t xml:space="preserve"> which modes were</w:t>
        </w:r>
      </w:ins>
      <w:ins w:id="39" w:author="Gautam Stroscio" w:date="2023-08-26T11:45:00Z">
        <w:r w:rsidR="00506A05">
          <w:t xml:space="preserve"> relevant to spin-phonon coupling</w:t>
        </w:r>
      </w:ins>
      <w:ins w:id="40" w:author="Gautam Stroscio" w:date="2023-08-26T12:25:00Z">
        <w:r w:rsidR="00196C08">
          <w:t>.</w:t>
        </w:r>
      </w:ins>
      <w:del w:id="41" w:author="Gautam Stroscio" w:date="2023-08-26T11:41:00Z">
        <w:r w:rsidDel="00506A05">
          <w:delText>, and then</w:delText>
        </w:r>
      </w:del>
      <w:ins w:id="42" w:author="Gautam Stroscio" w:date="2023-08-26T11:54:00Z">
        <w:r>
          <w:t xml:space="preserve"> </w:t>
        </w:r>
      </w:ins>
      <w:ins w:id="43" w:author="Gautam Stroscio" w:date="2023-08-26T12:25:00Z">
        <w:r w:rsidR="00196C08">
          <w:t>B</w:t>
        </w:r>
      </w:ins>
      <w:ins w:id="44" w:author="Gautam Stroscio" w:date="2023-08-26T11:48:00Z">
        <w:r>
          <w:t>ecause</w:t>
        </w:r>
      </w:ins>
      <w:ins w:id="45" w:author="Gautam Stroscio" w:date="2023-08-26T11:49:00Z">
        <w:r>
          <w:t xml:space="preserve"> the excited states of</w:t>
        </w:r>
      </w:ins>
      <w:ins w:id="46" w:author="Gautam Stroscio" w:date="2023-08-26T11:48:00Z">
        <w:r>
          <w:t xml:space="preserve"> these open-shell first-row </w:t>
        </w:r>
      </w:ins>
      <w:ins w:id="47" w:author="Gautam Stroscio" w:date="2023-08-26T11:49:00Z">
        <w:r>
          <w:t xml:space="preserve">transition metal-containing </w:t>
        </w:r>
      </w:ins>
      <w:ins w:id="48" w:author="Gautam Stroscio" w:date="2023-08-26T11:48:00Z">
        <w:r>
          <w:t xml:space="preserve">systems </w:t>
        </w:r>
      </w:ins>
      <w:ins w:id="49" w:author="Gautam Stroscio" w:date="2023-08-26T11:49:00Z">
        <w:r>
          <w:t xml:space="preserve">have </w:t>
        </w:r>
      </w:ins>
      <w:ins w:id="50" w:author="Gautam Stroscio" w:date="2023-08-26T11:55:00Z">
        <w:r>
          <w:t>significant dynamic</w:t>
        </w:r>
      </w:ins>
      <w:ins w:id="51" w:author="Gautam Stroscio" w:date="2023-08-26T11:49:00Z">
        <w:r>
          <w:t xml:space="preserve"> electron correlation</w:t>
        </w:r>
      </w:ins>
      <w:ins w:id="52" w:author="Gautam Stroscio" w:date="2023-08-26T12:24:00Z">
        <w:r w:rsidR="00196C08">
          <w:t>,</w:t>
        </w:r>
      </w:ins>
      <w:ins w:id="53" w:author="Gautam Stroscio" w:date="2023-08-26T12:20:00Z">
        <w:r w:rsidR="00CF5FBE">
          <w:t xml:space="preserve"> our research required the use of</w:t>
        </w:r>
      </w:ins>
      <w:ins w:id="54" w:author="Gautam Stroscio" w:date="2023-08-26T11:49:00Z">
        <w:r>
          <w:t xml:space="preserve"> multireference methods</w:t>
        </w:r>
      </w:ins>
      <w:ins w:id="55" w:author="Gautam Stroscio" w:date="2023-08-26T11:55:00Z">
        <w:r>
          <w:t xml:space="preserve"> for quantitative accuracy</w:t>
        </w:r>
      </w:ins>
      <w:ins w:id="56" w:author="Gautam Stroscio" w:date="2023-08-26T12:20:00Z">
        <w:r w:rsidR="00CF5FBE">
          <w:t>; hence,</w:t>
        </w:r>
      </w:ins>
      <w:r>
        <w:t xml:space="preserve"> I used </w:t>
      </w:r>
      <w:del w:id="57" w:author="Gautam Stroscio" w:date="2023-08-26T11:50:00Z">
        <w:r w:rsidDel="00E55D17">
          <w:delText>the multi-reference</w:delText>
        </w:r>
      </w:del>
      <w:r>
        <w:t xml:space="preserve"> </w:t>
      </w:r>
      <w:commentRangeStart w:id="58"/>
      <w:r>
        <w:t>CASSCF</w:t>
      </w:r>
      <w:commentRangeEnd w:id="58"/>
      <w:r w:rsidR="00506A05">
        <w:rPr>
          <w:rStyle w:val="CommentReference"/>
        </w:rPr>
        <w:commentReference w:id="58"/>
      </w:r>
      <w:r>
        <w:t xml:space="preserve"> with a perturbative NEVPT2 correction to investigate the energetics of spin crossover events along modes of interest. I found myself </w:t>
      </w:r>
      <w:ins w:id="59" w:author="Gautam Stroscio" w:date="2023-08-26T11:56:00Z">
        <w:r>
          <w:t xml:space="preserve">extremely </w:t>
        </w:r>
      </w:ins>
      <w:r>
        <w:t xml:space="preserve">interested in what was going on </w:t>
      </w:r>
      <w:ins w:id="60" w:author="Gautam Stroscio" w:date="2023-08-26T12:03:00Z">
        <w:r w:rsidR="00ED5761">
          <w:t>under</w:t>
        </w:r>
      </w:ins>
      <w:del w:id="61" w:author="Gautam Stroscio" w:date="2023-08-26T12:03:00Z">
        <w:r w:rsidDel="00ED5761">
          <w:delText>behind</w:delText>
        </w:r>
      </w:del>
      <w:r>
        <w:t xml:space="preserve"> the hood of the quantum chemistry methods that I was using. Whenever my calculations were running, I would </w:t>
      </w:r>
      <w:ins w:id="62" w:author="Gautam Stroscio" w:date="2023-08-26T11:51:00Z">
        <w:r>
          <w:t xml:space="preserve">enthusiastically </w:t>
        </w:r>
      </w:ins>
      <w:ins w:id="63" w:author="Gautam Stroscio" w:date="2023-08-26T11:50:00Z">
        <w:r>
          <w:t>ask</w:t>
        </w:r>
      </w:ins>
      <w:commentRangeStart w:id="64"/>
      <w:del w:id="65" w:author="Gautam Stroscio" w:date="2023-08-26T11:50:00Z">
        <w:r w:rsidDel="00E55D17">
          <w:delText>pester</w:delText>
        </w:r>
      </w:del>
      <w:commentRangeEnd w:id="64"/>
      <w:r>
        <w:rPr>
          <w:rStyle w:val="CommentReference"/>
        </w:rPr>
        <w:commentReference w:id="64"/>
      </w:r>
      <w:r>
        <w:t xml:space="preserve"> my graduate student mentor to recommend reading in this direction. </w:t>
      </w:r>
      <w:ins w:id="66" w:author="Gautam Stroscio" w:date="2023-08-26T11:50:00Z">
        <w:r>
          <w:t>I enjoyed reading</w:t>
        </w:r>
      </w:ins>
      <w:ins w:id="67" w:author="Gautam Stroscio" w:date="2023-08-26T11:56:00Z">
        <w:r>
          <w:t xml:space="preserve"> </w:t>
        </w:r>
      </w:ins>
      <w:ins w:id="68" w:author="Gautam Stroscio" w:date="2023-08-26T11:57:00Z">
        <w:r>
          <w:t xml:space="preserve">the </w:t>
        </w:r>
      </w:ins>
      <w:ins w:id="69" w:author="Gautam Stroscio" w:date="2023-08-26T11:56:00Z">
        <w:r>
          <w:t xml:space="preserve">relevant </w:t>
        </w:r>
      </w:ins>
      <w:ins w:id="70" w:author="Gautam Stroscio" w:date="2023-08-26T11:57:00Z">
        <w:r>
          <w:t xml:space="preserve">quantum mechanics </w:t>
        </w:r>
      </w:ins>
      <w:ins w:id="71" w:author="Gautam Stroscio" w:date="2023-08-26T11:56:00Z">
        <w:r>
          <w:t>sections</w:t>
        </w:r>
      </w:ins>
      <w:ins w:id="72" w:author="Gautam Stroscio" w:date="2023-08-26T11:50:00Z">
        <w:r>
          <w:t xml:space="preserve"> </w:t>
        </w:r>
      </w:ins>
      <w:ins w:id="73" w:author="Gautam Stroscio" w:date="2023-08-26T11:52:00Z">
        <w:r>
          <w:t xml:space="preserve">Donald </w:t>
        </w:r>
      </w:ins>
      <w:ins w:id="74" w:author="Gautam Stroscio" w:date="2023-08-26T11:51:00Z">
        <w:r>
          <w:t xml:space="preserve">McQuarrie’s </w:t>
        </w:r>
      </w:ins>
      <w:ins w:id="75" w:author="Gautam Stroscio" w:date="2023-08-26T11:52:00Z">
        <w:r>
          <w:t>physical</w:t>
        </w:r>
      </w:ins>
      <w:ins w:id="76" w:author="Gautam Stroscio" w:date="2023-08-26T11:56:00Z">
        <w:r>
          <w:t xml:space="preserve"> chemistry textbook</w:t>
        </w:r>
      </w:ins>
      <w:ins w:id="77" w:author="Gautam Stroscio" w:date="2023-08-26T11:57:00Z">
        <w:r>
          <w:t xml:space="preserve">; </w:t>
        </w:r>
      </w:ins>
      <w:ins w:id="78" w:author="Gautam Stroscio" w:date="2023-08-26T11:59:00Z">
        <w:r w:rsidR="00ED5761">
          <w:t xml:space="preserve">but what </w:t>
        </w:r>
      </w:ins>
      <w:ins w:id="79" w:author="Gautam Stroscio" w:date="2023-08-26T11:57:00Z">
        <w:r>
          <w:t xml:space="preserve">I especially enjoyed </w:t>
        </w:r>
      </w:ins>
      <w:ins w:id="80" w:author="Gautam Stroscio" w:date="2023-08-26T11:59:00Z">
        <w:r w:rsidR="00ED5761">
          <w:t>was reading sections</w:t>
        </w:r>
      </w:ins>
      <w:ins w:id="81" w:author="Gautam Stroscio" w:date="2023-08-26T12:00:00Z">
        <w:r w:rsidR="00ED5761">
          <w:t xml:space="preserve"> </w:t>
        </w:r>
      </w:ins>
      <w:ins w:id="82" w:author="Gautam Stroscio" w:date="2023-08-26T12:01:00Z">
        <w:r w:rsidR="00ED5761">
          <w:t xml:space="preserve">of </w:t>
        </w:r>
      </w:ins>
      <w:ins w:id="83" w:author="Gautam Stroscio" w:date="2023-08-26T11:59:00Z">
        <w:r w:rsidR="00ED5761">
          <w:t>Szabo and</w:t>
        </w:r>
      </w:ins>
      <w:ins w:id="84" w:author="Gautam Stroscio" w:date="2023-08-26T12:00:00Z">
        <w:r w:rsidR="00ED5761">
          <w:t xml:space="preserve"> Ostlunds’ graduate-level textbook </w:t>
        </w:r>
        <w:commentRangeStart w:id="85"/>
        <w:r w:rsidR="00ED5761" w:rsidRPr="00ED5761">
          <w:rPr>
            <w:i/>
            <w:iCs/>
            <w:rPrChange w:id="86" w:author="Gautam Stroscio" w:date="2023-08-26T12:00:00Z">
              <w:rPr/>
            </w:rPrChange>
          </w:rPr>
          <w:t>Modern Quantum Chemistry</w:t>
        </w:r>
      </w:ins>
      <w:commentRangeEnd w:id="85"/>
      <w:ins w:id="87" w:author="Gautam Stroscio" w:date="2023-08-26T12:04:00Z">
        <w:r w:rsidR="00ED5761">
          <w:rPr>
            <w:rStyle w:val="CommentReference"/>
          </w:rPr>
          <w:commentReference w:id="85"/>
        </w:r>
      </w:ins>
      <w:ins w:id="88" w:author="Gautam Stroscio" w:date="2023-08-26T12:00:00Z">
        <w:r w:rsidR="00ED5761">
          <w:t xml:space="preserve">. </w:t>
        </w:r>
      </w:ins>
      <w:ins w:id="89" w:author="Gautam Stroscio" w:date="2023-08-26T11:52:00Z">
        <w:r>
          <w:t xml:space="preserve"> </w:t>
        </w:r>
      </w:ins>
      <w:ins w:id="90" w:author="Gautam Stroscio" w:date="2023-08-26T11:50:00Z">
        <w:r>
          <w:t xml:space="preserve"> </w:t>
        </w:r>
      </w:ins>
      <w:ins w:id="91" w:author="Gautam Stroscio" w:date="2023-08-26T12:04:00Z">
        <w:r w:rsidR="00ED5761">
          <w:t>A</w:t>
        </w:r>
      </w:ins>
      <w:ins w:id="92" w:author="Gautam Stroscio" w:date="2023-08-26T12:05:00Z">
        <w:r w:rsidR="00ED5761">
          <w:t>fter discovering my passion for chemical theory and especially electro</w:t>
        </w:r>
      </w:ins>
      <w:ins w:id="93" w:author="Gautam Stroscio" w:date="2023-08-26T12:06:00Z">
        <w:r w:rsidR="00ED5761">
          <w:t>nic structure</w:t>
        </w:r>
      </w:ins>
      <w:ins w:id="94" w:author="Gautam Stroscio" w:date="2023-08-26T12:05:00Z">
        <w:r w:rsidR="00ED5761">
          <w:t>,t</w:t>
        </w:r>
      </w:ins>
      <w:del w:id="95" w:author="Gautam Stroscio" w:date="2023-08-26T12:05:00Z">
        <w:r w:rsidDel="00ED5761">
          <w:delText>T</w:delText>
        </w:r>
      </w:del>
      <w:r>
        <w:t>he coursework I took afterwards was geared towards theoretical chemistry, which included taking the physical chemistry sequence and a statistical mechanics class. I continued working on the project during the academic year and my work was subsequently included in a Journal of Chemical Physics publication.</w:t>
      </w:r>
    </w:p>
    <w:p w14:paraId="00000006" w14:textId="77777777" w:rsidR="002268E1" w:rsidRDefault="002268E1"/>
    <w:p w14:paraId="00000007" w14:textId="6AEBB399" w:rsidR="002268E1" w:rsidRDefault="00000000">
      <w:r>
        <w:t xml:space="preserve">After my sophomore year, in 2020, I did a SURF in </w:t>
      </w:r>
      <w:ins w:id="96" w:author="Gautam Stroscio" w:date="2023-08-26T12:08:00Z">
        <w:r w:rsidR="00F35A2F">
          <w:t>Prog. Garnet Chan’s</w:t>
        </w:r>
      </w:ins>
      <w:del w:id="97" w:author="Gautam Stroscio" w:date="2023-08-26T12:08:00Z">
        <w:r w:rsidDel="00F35A2F">
          <w:delText>a</w:delText>
        </w:r>
      </w:del>
      <w:r>
        <w:t xml:space="preserve"> quantum chemistry group </w:t>
      </w:r>
      <w:ins w:id="98" w:author="Gautam Stroscio" w:date="2023-08-26T12:08:00Z">
        <w:r w:rsidR="00F35A2F">
          <w:t>at Caltech</w:t>
        </w:r>
      </w:ins>
      <w:del w:id="99" w:author="Gautam Stroscio" w:date="2023-08-26T12:08:00Z">
        <w:r w:rsidDel="00F35A2F">
          <w:delText>with Prof. Garnet Chan</w:delText>
        </w:r>
      </w:del>
      <w:r>
        <w:t xml:space="preserve">. I computed surface energies of a platinum (111) surface, which is used as a heterogeneous catalyst in the Haber-Bosch process for the sustainable production of fertilizers. First, I used </w:t>
      </w:r>
      <w:commentRangeStart w:id="100"/>
      <w:ins w:id="101" w:author="Gautam Stroscio" w:date="2023-08-26T12:07:00Z">
        <w:r w:rsidR="00F35A2F">
          <w:t xml:space="preserve">plane-wave </w:t>
        </w:r>
        <w:commentRangeEnd w:id="100"/>
        <w:r w:rsidR="00F35A2F">
          <w:rPr>
            <w:rStyle w:val="CommentReference"/>
          </w:rPr>
          <w:commentReference w:id="100"/>
        </w:r>
      </w:ins>
      <w:r>
        <w:t>DFT to corroborate literature about the method's overestimation of surface stability. Then, I ran MP2 and CCSD calculations on this system. With my limited timeline and computational resources, I was not able to overcome the inadequacy of DFT with MP2 and CCSD. Thus, I learned about the motivation for the research direction in quantum chemistry, which is to achieve accuracy in complex systems, such as periodic ones, without calculations becoming too expensive. I want to improve the performance of wave</w:t>
      </w:r>
      <w:ins w:id="102" w:author="Gautam Stroscio" w:date="2023-08-26T12:09:00Z">
        <w:r w:rsidR="0002515E">
          <w:t xml:space="preserve"> </w:t>
        </w:r>
      </w:ins>
      <w:del w:id="103" w:author="Gautam Stroscio" w:date="2023-08-26T12:09:00Z">
        <w:r w:rsidDel="0002515E">
          <w:delText>-</w:delText>
        </w:r>
      </w:del>
      <w:r>
        <w:t xml:space="preserve">function based methods for periodic systems in my graduate training. </w:t>
      </w:r>
      <w:commentRangeStart w:id="104"/>
      <w:r>
        <w:t xml:space="preserve">I </w:t>
      </w:r>
      <w:del w:id="105" w:author="Gautam Stroscio" w:date="2023-08-26T12:10:00Z">
        <w:r w:rsidDel="0002515E">
          <w:delText>also did reading on numerical methods for dealing with electronic structure via "Modern Quantum Chemistry"</w:delText>
        </w:r>
      </w:del>
      <w:ins w:id="106" w:author="Gautam Stroscio" w:date="2023-08-26T12:10:00Z">
        <w:r w:rsidR="0002515E">
          <w:t>continued my reading of</w:t>
        </w:r>
      </w:ins>
      <w:r>
        <w:t xml:space="preserve"> </w:t>
      </w:r>
      <w:del w:id="107" w:author="Gautam Stroscio" w:date="2023-08-26T12:14:00Z">
        <w:r w:rsidDel="0002515E">
          <w:delText>by</w:delText>
        </w:r>
      </w:del>
      <w:r>
        <w:t xml:space="preserve"> Szabo and Ostlund, </w:t>
      </w:r>
      <w:del w:id="108" w:author="Gautam Stroscio" w:date="2023-08-26T12:10:00Z">
        <w:r w:rsidDel="0002515E">
          <w:delText>which</w:delText>
        </w:r>
      </w:del>
      <w:del w:id="109" w:author="Gautam Stroscio" w:date="2023-08-26T12:11:00Z">
        <w:r w:rsidDel="0002515E">
          <w:delText xml:space="preserve"> included</w:delText>
        </w:r>
      </w:del>
      <w:ins w:id="110" w:author="Gautam Stroscio" w:date="2023-08-26T12:11:00Z">
        <w:r w:rsidR="0002515E">
          <w:t>focusing on</w:t>
        </w:r>
      </w:ins>
      <w:r>
        <w:t xml:space="preserve"> the standard models of the field, perturbative approaches, and Green’s function methods</w:t>
      </w:r>
      <w:commentRangeEnd w:id="104"/>
      <w:r w:rsidR="0002515E">
        <w:rPr>
          <w:rStyle w:val="CommentReference"/>
        </w:rPr>
        <w:commentReference w:id="104"/>
      </w:r>
      <w:r>
        <w:t xml:space="preserve">. The </w:t>
      </w:r>
      <w:r>
        <w:lastRenderedPageBreak/>
        <w:t>coursework that I took afterwards was designed to teach me the toolkit to succeed in quantum chemistry, which included applied linear algebra and quantum physics courses.</w:t>
      </w:r>
    </w:p>
    <w:p w14:paraId="00000008" w14:textId="77777777" w:rsidR="002268E1" w:rsidRDefault="002268E1"/>
    <w:p w14:paraId="00000009" w14:textId="77777777" w:rsidR="002268E1" w:rsidRDefault="00000000">
      <w:r>
        <w:t>In the fall quarter of my junior year in 2020, I worked remotely as a TA for an introductory quantum mechanics course for chemists. It was the first year that Prof. Mitchio Okumura was teaching the course and he was refreshingly concerned about students’ understanding of the material. Along with the other TAs, I met with him weekly to discuss what aspects of the lecture students were struggling with, and how we could design our recitations to address this. I thoroughly enjoyed the challenge of explaining complex concepts to students, which is something I would like to continue in graduate school and beyond.</w:t>
      </w:r>
    </w:p>
    <w:p w14:paraId="0000000A" w14:textId="77777777" w:rsidR="002268E1" w:rsidRDefault="002268E1"/>
    <w:p w14:paraId="0000000B" w14:textId="77777777" w:rsidR="002268E1" w:rsidRDefault="00000000">
      <w:r>
        <w:t>Throughout this quarter, I also wrote a publication for the Caltech Undergraduate Research Journal describing the findings from my SURF of the previous summer. This and my TA experience sharpened my scientific communication skills for conveying high-level concepts to non-technical audiences.</w:t>
      </w:r>
    </w:p>
    <w:p w14:paraId="0000000C" w14:textId="77777777" w:rsidR="002268E1" w:rsidRDefault="002268E1"/>
    <w:p w14:paraId="0000000D" w14:textId="77777777" w:rsidR="002268E1" w:rsidRDefault="00000000">
      <w:r>
        <w:t xml:space="preserve">At the beginning of the winter quarter of my junior year in 2021, I was diagnosed with leukemia and, subsequently, suffered a stroke. My cognitive faculties were left untouched, but I have motor deficits. I was initially bed-bound and could not communicate. After 2 years of intense rehabilitation on medical leave, the improved presentation is that I use an assistive device, like a walker, to ambulate. Typing and handwriting are impractical due to my impaired fine motor function, and I have spastic dysarthria, meaning that I have weakness in my articulators, a slower rate of speech, and difficulty changing pitch. </w:t>
      </w:r>
      <w:commentRangeStart w:id="111"/>
      <w:r>
        <w:t>The fortitude that has been required of me to succeed in rehabilitation has taught me the perseverance that will aid me in graduate school.</w:t>
      </w:r>
      <w:commentRangeEnd w:id="111"/>
      <w:r w:rsidR="0002515E">
        <w:rPr>
          <w:rStyle w:val="CommentReference"/>
        </w:rPr>
        <w:commentReference w:id="111"/>
      </w:r>
    </w:p>
    <w:p w14:paraId="0000000E" w14:textId="77777777" w:rsidR="002268E1" w:rsidRDefault="002268E1"/>
    <w:p w14:paraId="0000000F" w14:textId="77777777" w:rsidR="002268E1" w:rsidRDefault="00000000">
      <w:r>
        <w:t>My return to academics has been made possible by artificial intelligence, which allows me to do science as if nothing ever happened. In addition to powering the dictation software that I use, it is behind GitHub Co-Pilot, which makes suggestions for me as I write code. And I use ChatGPT for a variety of purposes, ranging from correcting typos in my dictated prose to helping me understand my code better. My ability to voice code using AI has only reinforced my desire to pursue theoretical chemistry and makes me confident that I can succeed in this field in graduate school.</w:t>
      </w:r>
    </w:p>
    <w:p w14:paraId="00000010" w14:textId="77777777" w:rsidR="002268E1" w:rsidRDefault="002268E1"/>
    <w:p w14:paraId="00000011" w14:textId="77777777" w:rsidR="002268E1" w:rsidRDefault="00000000">
      <w:r>
        <w:t>This past summer, I implemented and optimized Full Configuration Interaction (FCI) for a simple H6 chain under the supervision of Prof. Garnet Chan. This project has introduced me to dealing with the standard problem of quantum chemistry, namely of large, sparse matrices. I have implemented the Davidson algorithm in order to just compute the few desired eigenvalues of the FCI matrix and also the algorithm of Handy &amp; Knowles (1984), which uses the one-particle matrix to circumvent generating the FCI matrix altogether.</w:t>
      </w:r>
    </w:p>
    <w:p w14:paraId="00000012" w14:textId="77777777" w:rsidR="002268E1" w:rsidRDefault="002268E1"/>
    <w:p w14:paraId="00000013" w14:textId="77777777" w:rsidR="002268E1" w:rsidRDefault="00000000">
      <w:pPr>
        <w:rPr>
          <w:i/>
        </w:rPr>
      </w:pPr>
      <w:r>
        <w:t xml:space="preserve">I will be continuing with Prof. Garnet Chan for a senior thesis, where I will be doing </w:t>
      </w:r>
      <w:r>
        <w:rPr>
          <w:i/>
        </w:rPr>
        <w:t>these things.</w:t>
      </w:r>
    </w:p>
    <w:p w14:paraId="00000014" w14:textId="77777777" w:rsidR="002268E1" w:rsidRDefault="002268E1"/>
    <w:p w14:paraId="00000015" w14:textId="77777777" w:rsidR="002268E1" w:rsidRDefault="00000000">
      <w:pPr>
        <w:rPr>
          <w:b/>
        </w:rPr>
      </w:pPr>
      <w:r>
        <w:rPr>
          <w:b/>
        </w:rPr>
        <w:t>Insert tailoring paragraph here.</w:t>
      </w:r>
    </w:p>
    <w:p w14:paraId="00000016" w14:textId="77777777" w:rsidR="002268E1" w:rsidRDefault="00000000">
      <w:r>
        <w:t xml:space="preserve"> </w:t>
      </w:r>
    </w:p>
    <w:p w14:paraId="00000017" w14:textId="77777777" w:rsidR="002268E1" w:rsidRDefault="002268E1"/>
    <w:p w14:paraId="00000018" w14:textId="77777777" w:rsidR="002268E1" w:rsidRDefault="002268E1"/>
    <w:p w14:paraId="00000019" w14:textId="77777777" w:rsidR="002268E1" w:rsidRDefault="002268E1"/>
    <w:p w14:paraId="0000001A" w14:textId="77777777" w:rsidR="002268E1" w:rsidRDefault="002268E1"/>
    <w:p w14:paraId="0000001B" w14:textId="77777777" w:rsidR="002268E1" w:rsidRDefault="002268E1"/>
    <w:p w14:paraId="0000001C" w14:textId="77777777" w:rsidR="002268E1" w:rsidRDefault="002268E1"/>
    <w:p w14:paraId="0000001D" w14:textId="77777777" w:rsidR="002268E1" w:rsidRDefault="002268E1"/>
    <w:p w14:paraId="0000001E" w14:textId="77777777" w:rsidR="002268E1" w:rsidRDefault="002268E1"/>
    <w:p w14:paraId="0000001F" w14:textId="77777777" w:rsidR="002268E1" w:rsidRDefault="002268E1"/>
    <w:sectPr w:rsidR="002268E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utam Stroscio" w:date="2023-08-26T12:22:00Z" w:initials="GS">
    <w:p w14:paraId="0E4DABE6" w14:textId="77777777" w:rsidR="009603BB" w:rsidRDefault="00D26835">
      <w:pPr>
        <w:pStyle w:val="CommentText"/>
      </w:pPr>
      <w:r>
        <w:rPr>
          <w:rStyle w:val="CommentReference"/>
        </w:rPr>
        <w:annotationRef/>
      </w:r>
      <w:r w:rsidR="009603BB">
        <w:t>I might consider changing this to 'computational' or better yet 'theoretical'; just because some electronic structure algorithms are indeed analytical algorithms as opposed to numerical ones</w:t>
      </w:r>
    </w:p>
    <w:p w14:paraId="54C84409" w14:textId="77777777" w:rsidR="009603BB" w:rsidRDefault="009603BB">
      <w:pPr>
        <w:pStyle w:val="CommentText"/>
      </w:pPr>
    </w:p>
    <w:p w14:paraId="12DBD91C" w14:textId="77777777" w:rsidR="009603BB" w:rsidRDefault="009603BB" w:rsidP="00CC3C8D">
      <w:pPr>
        <w:pStyle w:val="CommentText"/>
      </w:pPr>
      <w:r>
        <w:t>For example, all the frequency calculations you did with Ryan Hadt were analytical</w:t>
      </w:r>
    </w:p>
  </w:comment>
  <w:comment w:id="26" w:author="Gautam Stroscio" w:date="2023-08-26T12:13:00Z" w:initials="GS">
    <w:p w14:paraId="2BF9F7FE" w14:textId="33B57DE7" w:rsidR="0002515E" w:rsidRDefault="0002515E" w:rsidP="00EC2C58">
      <w:pPr>
        <w:pStyle w:val="CommentText"/>
      </w:pPr>
      <w:r>
        <w:rPr>
          <w:rStyle w:val="CommentReference"/>
        </w:rPr>
        <w:annotationRef/>
      </w:r>
      <w:r>
        <w:t>Mention to distinguish between the perodic  plane-wave calculations done latter.</w:t>
      </w:r>
    </w:p>
  </w:comment>
  <w:comment w:id="58" w:author="Gautam Stroscio" w:date="2023-08-26T11:48:00Z" w:initials="GS">
    <w:p w14:paraId="2C810992" w14:textId="77777777" w:rsidR="00F43F1C" w:rsidRDefault="00506A05">
      <w:pPr>
        <w:pStyle w:val="CommentText"/>
      </w:pPr>
      <w:r>
        <w:rPr>
          <w:rStyle w:val="CommentReference"/>
        </w:rPr>
        <w:annotationRef/>
      </w:r>
      <w:r w:rsidR="00F43F1C">
        <w:t xml:space="preserve">Some people make a distinction between multiconfigurational methods: CASSCF, RASSCF, DMRG when used as an approximation to CASSCF </w:t>
      </w:r>
    </w:p>
    <w:p w14:paraId="6D58F084" w14:textId="77777777" w:rsidR="00F43F1C" w:rsidRDefault="00F43F1C">
      <w:pPr>
        <w:pStyle w:val="CommentText"/>
      </w:pPr>
    </w:p>
    <w:p w14:paraId="080FE6ED" w14:textId="77777777" w:rsidR="00F43F1C" w:rsidRDefault="00F43F1C">
      <w:pPr>
        <w:pStyle w:val="CommentText"/>
      </w:pPr>
      <w:r>
        <w:t>And multireference ones: NEVPT2, CASPT2,MC-PDFT</w:t>
      </w:r>
    </w:p>
    <w:p w14:paraId="651AC605" w14:textId="77777777" w:rsidR="00F43F1C" w:rsidRDefault="00F43F1C">
      <w:pPr>
        <w:pStyle w:val="CommentText"/>
      </w:pPr>
    </w:p>
    <w:p w14:paraId="206DEE02" w14:textId="77777777" w:rsidR="00F43F1C" w:rsidRDefault="00F43F1C" w:rsidP="00E86786">
      <w:pPr>
        <w:pStyle w:val="CommentText"/>
      </w:pPr>
      <w:r>
        <w:t>Usually multireference means there is an on-top correction to a wave function that is a linear combinations of many CSFs (i.e. one obtained trhoug a multiconfigurational reference calculation)</w:t>
      </w:r>
    </w:p>
  </w:comment>
  <w:comment w:id="64" w:author="Gautam Stroscio" w:date="2023-08-26T11:51:00Z" w:initials="GS">
    <w:p w14:paraId="32DDCB45" w14:textId="590AAFA2" w:rsidR="00E55D17" w:rsidRDefault="00E55D17" w:rsidP="00916129">
      <w:pPr>
        <w:pStyle w:val="CommentText"/>
      </w:pPr>
      <w:r>
        <w:rPr>
          <w:rStyle w:val="CommentReference"/>
        </w:rPr>
        <w:annotationRef/>
      </w:r>
      <w:r>
        <w:t xml:space="preserve">I know you are trying to show enthusiasm but 'pester' can have a negative conntation </w:t>
      </w:r>
    </w:p>
  </w:comment>
  <w:comment w:id="85" w:author="Gautam Stroscio" w:date="2023-08-26T12:04:00Z" w:initials="GS">
    <w:p w14:paraId="38D8FBD0" w14:textId="77777777" w:rsidR="00ED5761" w:rsidRDefault="00ED5761">
      <w:pPr>
        <w:pStyle w:val="CommentText"/>
      </w:pPr>
      <w:r>
        <w:rPr>
          <w:rStyle w:val="CommentReference"/>
        </w:rPr>
        <w:annotationRef/>
      </w:r>
      <w:r>
        <w:t xml:space="preserve">I think it is good to mention this book in particular because electronic structure theorists, at least at UChicago, at like it is the electronic structure Bible.  </w:t>
      </w:r>
    </w:p>
    <w:p w14:paraId="77413D17" w14:textId="77777777" w:rsidR="00ED5761" w:rsidRDefault="00ED5761">
      <w:pPr>
        <w:pStyle w:val="CommentText"/>
      </w:pPr>
    </w:p>
    <w:p w14:paraId="1CD19617" w14:textId="77777777" w:rsidR="00ED5761" w:rsidRDefault="00ED5761">
      <w:pPr>
        <w:pStyle w:val="CommentText"/>
      </w:pPr>
      <w:r>
        <w:t>And it is impressive for a freshman to be reading it</w:t>
      </w:r>
    </w:p>
    <w:p w14:paraId="2F77B837" w14:textId="77777777" w:rsidR="00ED5761" w:rsidRDefault="00ED5761">
      <w:pPr>
        <w:pStyle w:val="CommentText"/>
      </w:pPr>
    </w:p>
    <w:p w14:paraId="260A9C0C" w14:textId="77777777" w:rsidR="00ED5761" w:rsidRDefault="00ED5761" w:rsidP="008F1BBB">
      <w:pPr>
        <w:pStyle w:val="CommentText"/>
      </w:pPr>
      <w:r>
        <w:t>I do believe these were the two textbooks I lent that summer</w:t>
      </w:r>
    </w:p>
  </w:comment>
  <w:comment w:id="100" w:author="Gautam Stroscio" w:date="2023-08-26T12:07:00Z" w:initials="GS">
    <w:p w14:paraId="4770D024" w14:textId="77777777" w:rsidR="001A4CF9" w:rsidRDefault="00F35A2F" w:rsidP="00A2040D">
      <w:pPr>
        <w:pStyle w:val="CommentText"/>
      </w:pPr>
      <w:r>
        <w:rPr>
          <w:rStyle w:val="CommentReference"/>
        </w:rPr>
        <w:annotationRef/>
      </w:r>
      <w:r w:rsidR="001A4CF9">
        <w:t>If this was plane-wave rather than atomic orbital basis set, I'd mention that.  Because it shows you can work with molecules and periodic extended systems</w:t>
      </w:r>
    </w:p>
  </w:comment>
  <w:comment w:id="104" w:author="Gautam Stroscio" w:date="2023-08-26T12:10:00Z" w:initials="GS">
    <w:p w14:paraId="307B7031" w14:textId="77777777" w:rsidR="0002515E" w:rsidRDefault="0002515E">
      <w:pPr>
        <w:pStyle w:val="CommentText"/>
      </w:pPr>
      <w:r>
        <w:rPr>
          <w:rStyle w:val="CommentReference"/>
        </w:rPr>
        <w:annotationRef/>
      </w:r>
      <w:r>
        <w:t>I see you have it here.  I do remember you reading it even earlier ibn your career which was impressive, so I'd keep the above reference too.</w:t>
      </w:r>
    </w:p>
    <w:p w14:paraId="0A8BE34B" w14:textId="77777777" w:rsidR="0002515E" w:rsidRDefault="0002515E">
      <w:pPr>
        <w:pStyle w:val="CommentText"/>
      </w:pPr>
    </w:p>
    <w:p w14:paraId="1B735C16" w14:textId="77777777" w:rsidR="0002515E" w:rsidRDefault="0002515E" w:rsidP="007C2C08">
      <w:pPr>
        <w:pStyle w:val="CommentText"/>
      </w:pPr>
      <w:r>
        <w:t>It also shows you are self-driven even when  a freshamn</w:t>
      </w:r>
    </w:p>
  </w:comment>
  <w:comment w:id="111" w:author="Gautam Stroscio" w:date="2023-08-26T12:16:00Z" w:initials="GS">
    <w:p w14:paraId="6502BC0F" w14:textId="77777777" w:rsidR="0002515E" w:rsidRDefault="0002515E" w:rsidP="004A368D">
      <w:pPr>
        <w:pStyle w:val="CommentText"/>
      </w:pPr>
      <w:r>
        <w:rPr>
          <w:rStyle w:val="CommentReference"/>
        </w:rPr>
        <w:annotationRef/>
      </w:r>
      <w:r>
        <w:t>I am so sorry this happened to you Patryk but it is wonderful that you have preserved and improved so enormously.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DBD91C" w15:done="0"/>
  <w15:commentEx w15:paraId="2BF9F7FE" w15:done="0"/>
  <w15:commentEx w15:paraId="206DEE02" w15:done="0"/>
  <w15:commentEx w15:paraId="32DDCB45" w15:done="0"/>
  <w15:commentEx w15:paraId="260A9C0C" w15:done="0"/>
  <w15:commentEx w15:paraId="4770D024" w15:done="0"/>
  <w15:commentEx w15:paraId="1B735C16" w15:done="0"/>
  <w15:commentEx w15:paraId="6502B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46D19" w16cex:dateUtc="2023-08-26T17:22:00Z"/>
  <w16cex:commentExtensible w16cex:durableId="28946B07" w16cex:dateUtc="2023-08-26T17:13:00Z"/>
  <w16cex:commentExtensible w16cex:durableId="289464FB" w16cex:dateUtc="2023-08-26T16:48:00Z"/>
  <w16cex:commentExtensible w16cex:durableId="289465D0" w16cex:dateUtc="2023-08-26T16:51:00Z"/>
  <w16cex:commentExtensible w16cex:durableId="289468E2" w16cex:dateUtc="2023-08-26T17:04:00Z"/>
  <w16cex:commentExtensible w16cex:durableId="28946998" w16cex:dateUtc="2023-08-26T17:07:00Z"/>
  <w16cex:commentExtensible w16cex:durableId="28946A36" w16cex:dateUtc="2023-08-26T17:10:00Z"/>
  <w16cex:commentExtensible w16cex:durableId="28946BA0" w16cex:dateUtc="2023-08-2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DBD91C" w16cid:durableId="28946D19"/>
  <w16cid:commentId w16cid:paraId="2BF9F7FE" w16cid:durableId="28946B07"/>
  <w16cid:commentId w16cid:paraId="206DEE02" w16cid:durableId="289464FB"/>
  <w16cid:commentId w16cid:paraId="32DDCB45" w16cid:durableId="289465D0"/>
  <w16cid:commentId w16cid:paraId="260A9C0C" w16cid:durableId="289468E2"/>
  <w16cid:commentId w16cid:paraId="4770D024" w16cid:durableId="28946998"/>
  <w16cid:commentId w16cid:paraId="1B735C16" w16cid:durableId="28946A36"/>
  <w16cid:commentId w16cid:paraId="6502BC0F" w16cid:durableId="28946B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utam Stroscio">
    <w15:presenceInfo w15:providerId="Windows Live" w15:userId="90b005c711ff1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8E1"/>
    <w:rsid w:val="0002515E"/>
    <w:rsid w:val="000C687B"/>
    <w:rsid w:val="00196C08"/>
    <w:rsid w:val="001A4CF9"/>
    <w:rsid w:val="002268E1"/>
    <w:rsid w:val="00506A05"/>
    <w:rsid w:val="009603BB"/>
    <w:rsid w:val="00AF2E2C"/>
    <w:rsid w:val="00CF5FBE"/>
    <w:rsid w:val="00D26835"/>
    <w:rsid w:val="00E04C46"/>
    <w:rsid w:val="00E55D17"/>
    <w:rsid w:val="00ED5761"/>
    <w:rsid w:val="00F35A2F"/>
    <w:rsid w:val="00F4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B239"/>
  <w15:docId w15:val="{9DFF6F90-70D9-40DF-881F-71D753B6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06A05"/>
    <w:pPr>
      <w:spacing w:line="240" w:lineRule="auto"/>
    </w:pPr>
  </w:style>
  <w:style w:type="character" w:styleId="CommentReference">
    <w:name w:val="annotation reference"/>
    <w:basedOn w:val="DefaultParagraphFont"/>
    <w:uiPriority w:val="99"/>
    <w:semiHidden/>
    <w:unhideWhenUsed/>
    <w:rsid w:val="00506A05"/>
    <w:rPr>
      <w:sz w:val="16"/>
      <w:szCs w:val="16"/>
    </w:rPr>
  </w:style>
  <w:style w:type="paragraph" w:styleId="CommentText">
    <w:name w:val="annotation text"/>
    <w:basedOn w:val="Normal"/>
    <w:link w:val="CommentTextChar"/>
    <w:uiPriority w:val="99"/>
    <w:unhideWhenUsed/>
    <w:rsid w:val="00506A05"/>
    <w:pPr>
      <w:spacing w:line="240" w:lineRule="auto"/>
    </w:pPr>
    <w:rPr>
      <w:sz w:val="20"/>
      <w:szCs w:val="20"/>
    </w:rPr>
  </w:style>
  <w:style w:type="character" w:customStyle="1" w:styleId="CommentTextChar">
    <w:name w:val="Comment Text Char"/>
    <w:basedOn w:val="DefaultParagraphFont"/>
    <w:link w:val="CommentText"/>
    <w:uiPriority w:val="99"/>
    <w:rsid w:val="00506A05"/>
    <w:rPr>
      <w:sz w:val="20"/>
      <w:szCs w:val="20"/>
    </w:rPr>
  </w:style>
  <w:style w:type="paragraph" w:styleId="CommentSubject">
    <w:name w:val="annotation subject"/>
    <w:basedOn w:val="CommentText"/>
    <w:next w:val="CommentText"/>
    <w:link w:val="CommentSubjectChar"/>
    <w:uiPriority w:val="99"/>
    <w:semiHidden/>
    <w:unhideWhenUsed/>
    <w:rsid w:val="00506A05"/>
    <w:rPr>
      <w:b/>
      <w:bCs/>
    </w:rPr>
  </w:style>
  <w:style w:type="character" w:customStyle="1" w:styleId="CommentSubjectChar">
    <w:name w:val="Comment Subject Char"/>
    <w:basedOn w:val="CommentTextChar"/>
    <w:link w:val="CommentSubject"/>
    <w:uiPriority w:val="99"/>
    <w:semiHidden/>
    <w:rsid w:val="00506A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Kozlowski, Patryk T.</cp:lastModifiedBy>
  <cp:revision>2</cp:revision>
  <dcterms:created xsi:type="dcterms:W3CDTF">2023-08-26T18:06:00Z</dcterms:created>
  <dcterms:modified xsi:type="dcterms:W3CDTF">2023-08-26T18:06:00Z</dcterms:modified>
</cp:coreProperties>
</file>